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2D8B9" w14:textId="77777777" w:rsidR="001E2F8E" w:rsidRPr="00E6547E" w:rsidRDefault="001E2F8E" w:rsidP="001E2F8E">
      <w:pPr>
        <w:jc w:val="center"/>
        <w:rPr>
          <w:rFonts w:ascii="Calibri" w:hAnsi="Calibri"/>
          <w:b/>
          <w:lang w:val="es-MX"/>
        </w:rPr>
      </w:pPr>
      <w:r w:rsidRPr="00E6547E">
        <w:rPr>
          <w:rFonts w:ascii="Calibri" w:hAnsi="Calibri"/>
          <w:b/>
          <w:lang w:val="es-MX"/>
        </w:rPr>
        <w:t>ACTA DE CONSTITUCIÓN DE LA ENTIDAD</w:t>
      </w:r>
    </w:p>
    <w:p w14:paraId="63F0F0F8" w14:textId="77777777" w:rsidR="001E2F8E" w:rsidRPr="00E6547E" w:rsidRDefault="001E2F8E" w:rsidP="001E2F8E">
      <w:pPr>
        <w:jc w:val="center"/>
        <w:rPr>
          <w:rStyle w:val="Estilo6"/>
          <w:rFonts w:ascii="Calibri" w:hAnsi="Calibri"/>
          <w:b w:val="0"/>
          <w:color w:val="000000" w:themeColor="text1"/>
        </w:rPr>
      </w:pPr>
      <w:r w:rsidRPr="00E6547E">
        <w:rPr>
          <w:rFonts w:ascii="Calibri" w:hAnsi="Calibri"/>
          <w:b/>
          <w:lang w:val="es-MX"/>
        </w:rPr>
        <w:t xml:space="preserve"> </w:t>
      </w:r>
      <w:permStart w:id="1451046957" w:edGrp="everyone"/>
      <w:r w:rsidRPr="00E6547E">
        <w:rPr>
          <w:rFonts w:ascii="Calibri" w:hAnsi="Calibri"/>
          <w:b/>
          <w:color w:val="C00000"/>
          <w:lang w:val="es-MX"/>
        </w:rPr>
        <w:t>REDACTAR NOMBRE DE LA ENTIDAD</w:t>
      </w:r>
      <w:permEnd w:id="1451046957"/>
    </w:p>
    <w:p w14:paraId="2D594A0A" w14:textId="77777777" w:rsidR="001E2F8E" w:rsidRPr="00E6547E" w:rsidRDefault="001E2F8E" w:rsidP="001E2F8E">
      <w:pPr>
        <w:jc w:val="center"/>
        <w:rPr>
          <w:rFonts w:ascii="Calibri" w:hAnsi="Calibri"/>
          <w:b/>
        </w:rPr>
      </w:pPr>
    </w:p>
    <w:p w14:paraId="557A2358" w14:textId="77777777" w:rsidR="001E2F8E" w:rsidRPr="00E6547E" w:rsidRDefault="001E2F8E" w:rsidP="001E2F8E">
      <w:pPr>
        <w:jc w:val="center"/>
        <w:rPr>
          <w:rFonts w:ascii="Calibri" w:hAnsi="Calibri"/>
          <w:b/>
          <w:lang w:val="es-MX"/>
        </w:rPr>
      </w:pPr>
      <w:r w:rsidRPr="00E6547E">
        <w:rPr>
          <w:rFonts w:ascii="Calibri" w:hAnsi="Calibri"/>
          <w:b/>
          <w:lang w:val="es-MX"/>
        </w:rPr>
        <w:t>ASAMBLEA GENERAL</w:t>
      </w:r>
    </w:p>
    <w:p w14:paraId="49AACC46" w14:textId="77777777" w:rsidR="001E2F8E" w:rsidRPr="00E6547E" w:rsidRDefault="001E2F8E" w:rsidP="001E2F8E">
      <w:pPr>
        <w:jc w:val="both"/>
        <w:rPr>
          <w:rFonts w:ascii="Calibri" w:hAnsi="Calibri"/>
          <w:lang w:val="es-MX"/>
        </w:rPr>
      </w:pPr>
    </w:p>
    <w:p w14:paraId="2B59EB8F" w14:textId="54BCB9F8" w:rsidR="00832485" w:rsidRPr="00E6547E" w:rsidRDefault="00832485" w:rsidP="00832485">
      <w:pPr>
        <w:jc w:val="both"/>
        <w:rPr>
          <w:rFonts w:ascii="Calibri" w:hAnsi="Calibri"/>
          <w:lang w:val="es-MX"/>
        </w:rPr>
      </w:pPr>
      <w:r w:rsidRPr="00E6547E">
        <w:rPr>
          <w:rFonts w:ascii="Calibri" w:hAnsi="Calibri"/>
          <w:lang w:val="es-MX"/>
        </w:rPr>
        <w:t>En</w:t>
      </w:r>
      <w:r w:rsidRPr="00E6547E">
        <w:rPr>
          <w:rStyle w:val="Estilo6"/>
          <w:rFonts w:ascii="Calibri" w:hAnsi="Calibri"/>
          <w:color w:val="C00000"/>
        </w:rPr>
        <w:t xml:space="preserve"> </w:t>
      </w:r>
      <w:permStart w:id="188880923" w:edGrp="everyone"/>
      <w:r w:rsidRPr="00E6547E">
        <w:rPr>
          <w:rStyle w:val="Estilo6"/>
          <w:rFonts w:ascii="Calibri" w:hAnsi="Calibri"/>
          <w:color w:val="BE0F34"/>
        </w:rPr>
        <w:t>SELECCIONAR LA CIUDAD DONDE SE HA EFECTUADO LA REUNIÓN</w:t>
      </w:r>
      <w:permEnd w:id="188880923"/>
      <w:r w:rsidRPr="00E6547E">
        <w:rPr>
          <w:rFonts w:ascii="Calibri" w:hAnsi="Calibri"/>
          <w:lang w:val="es-MX"/>
        </w:rPr>
        <w:t xml:space="preserve"> siendo las </w:t>
      </w:r>
      <w:permStart w:id="1044135120" w:edGrp="everyone"/>
      <w:r w:rsidRPr="00E6547E">
        <w:rPr>
          <w:rStyle w:val="Estilo6"/>
          <w:rFonts w:ascii="Calibri" w:hAnsi="Calibri"/>
          <w:color w:val="BE0F34"/>
        </w:rPr>
        <w:t>REDACTAR LA HORA DE INICIO DE LA REUNIÓN</w:t>
      </w:r>
      <w:r w:rsidRPr="00E6547E">
        <w:rPr>
          <w:rFonts w:ascii="Calibri" w:hAnsi="Calibri"/>
          <w:lang w:val="es-MX"/>
        </w:rPr>
        <w:t xml:space="preserve"> </w:t>
      </w:r>
      <w:permEnd w:id="1044135120"/>
      <w:r w:rsidRPr="00E6547E">
        <w:rPr>
          <w:rFonts w:ascii="Calibri" w:hAnsi="Calibri"/>
          <w:lang w:val="es-MX"/>
        </w:rPr>
        <w:t xml:space="preserve">del día </w:t>
      </w:r>
      <w:permStart w:id="2073964006" w:edGrp="everyone"/>
      <w:ins w:id="0" w:author="Linda Barros Montealegre" w:date="2015-05-28T11:19:00Z">
        <w:r w:rsidRPr="00E6547E">
          <w:rPr>
            <w:rStyle w:val="Estilo12"/>
            <w:rFonts w:ascii="Calibri" w:hAnsi="Calibri"/>
            <w:color w:val="BE0F34"/>
          </w:rPr>
          <w:t>REDACTAR FECHA (DD/MM/AAAA)</w:t>
        </w:r>
      </w:ins>
      <w:r w:rsidRPr="00E6547E">
        <w:rPr>
          <w:rFonts w:ascii="Calibri" w:hAnsi="Calibri"/>
          <w:lang w:val="es-MX"/>
        </w:rPr>
        <w:t xml:space="preserve">, </w:t>
      </w:r>
      <w:permEnd w:id="2073964006"/>
      <w:r w:rsidRPr="00E6547E">
        <w:rPr>
          <w:rFonts w:ascii="Calibri" w:hAnsi="Calibri"/>
          <w:lang w:val="es-MX"/>
        </w:rPr>
        <w:t>se reúne (n) con la voluntad de constituir una entidad sin ánimo de lucro del tipo COOPERATIVA, los siguiente constituyentes:</w:t>
      </w:r>
    </w:p>
    <w:p w14:paraId="0AC50BAD" w14:textId="77777777" w:rsidR="001E2F8E" w:rsidRPr="00E6547E" w:rsidRDefault="001E2F8E" w:rsidP="001E2F8E">
      <w:pPr>
        <w:pStyle w:val="Sinespaciado"/>
        <w:jc w:val="both"/>
        <w:rPr>
          <w:rStyle w:val="Estilo6"/>
          <w:color w:val="BE0F34"/>
          <w:sz w:val="20"/>
          <w:szCs w:val="20"/>
        </w:rPr>
      </w:pPr>
    </w:p>
    <w:p w14:paraId="445DA6AB" w14:textId="77777777" w:rsidR="001E2F8E" w:rsidRPr="00E6547E" w:rsidRDefault="001E2F8E" w:rsidP="001E2F8E">
      <w:pPr>
        <w:pStyle w:val="Sinespaciado"/>
        <w:rPr>
          <w:b/>
          <w:color w:val="FFFFFF"/>
          <w:sz w:val="24"/>
          <w:szCs w:val="24"/>
        </w:rPr>
      </w:pPr>
      <w:r w:rsidRPr="00E6547E">
        <w:rPr>
          <w:rStyle w:val="Refdenotaalfinal"/>
          <w:b/>
          <w:color w:val="FFFFFF"/>
          <w:sz w:val="24"/>
          <w:szCs w:val="24"/>
          <w:lang w:val="es-MX"/>
        </w:rPr>
        <w:endnoteReference w:id="1"/>
      </w:r>
      <w:r w:rsidRPr="00E6547E">
        <w:rPr>
          <w:rStyle w:val="Refdenotaalfinal"/>
          <w:b/>
          <w:color w:val="FFFFFF"/>
          <w:sz w:val="24"/>
          <w:szCs w:val="24"/>
          <w:lang w:val="es-MX"/>
        </w:rPr>
        <w:endnoteReference w:id="2"/>
      </w:r>
      <w:r w:rsidRPr="00E6547E">
        <w:rPr>
          <w:rStyle w:val="Refdenotaalfinal"/>
          <w:b/>
          <w:color w:val="FFFFFF"/>
          <w:sz w:val="24"/>
          <w:szCs w:val="24"/>
          <w:lang w:val="es-MX"/>
        </w:rPr>
        <w:endnoteReference w:id="3"/>
      </w:r>
      <w:r w:rsidRPr="00E6547E">
        <w:rPr>
          <w:rStyle w:val="Refdenotaalfinal"/>
          <w:b/>
          <w:color w:val="FFFFFF"/>
          <w:sz w:val="24"/>
          <w:szCs w:val="24"/>
          <w:lang w:val="es-MX"/>
        </w:rPr>
        <w:endnoteReference w:id="4"/>
      </w:r>
      <w:r w:rsidRPr="00E6547E">
        <w:rPr>
          <w:rStyle w:val="Refdenotaalfinal"/>
          <w:b/>
          <w:color w:val="FFFFFF"/>
          <w:sz w:val="24"/>
          <w:szCs w:val="24"/>
          <w:lang w:val="es-MX"/>
        </w:rPr>
        <w:endnoteReference w:id="5"/>
      </w:r>
      <w:r w:rsidRPr="00E6547E">
        <w:rPr>
          <w:rStyle w:val="Refdenotaalfinal"/>
          <w:b/>
          <w:color w:val="FFFFFF"/>
          <w:sz w:val="24"/>
          <w:szCs w:val="24"/>
          <w:lang w:val="es-MX"/>
        </w:rPr>
        <w:endnoteReference w:id="6"/>
      </w:r>
      <w:r w:rsidRPr="00E6547E">
        <w:rPr>
          <w:rStyle w:val="Refdenotaalfinal"/>
          <w:b/>
          <w:color w:val="FFFFFF"/>
          <w:sz w:val="24"/>
          <w:szCs w:val="24"/>
          <w:lang w:val="es-MX"/>
        </w:rPr>
        <w:endnoteReference w:id="7"/>
      </w:r>
      <w:r w:rsidRPr="00E6547E">
        <w:rPr>
          <w:rStyle w:val="Refdenotaalfinal"/>
          <w:b/>
          <w:color w:val="FFFFFF"/>
          <w:sz w:val="24"/>
          <w:szCs w:val="24"/>
          <w:lang w:val="es-MX"/>
        </w:rPr>
        <w:endnoteReference w:id="8"/>
      </w:r>
      <w:r w:rsidRPr="00E6547E">
        <w:rPr>
          <w:rStyle w:val="Refdenotaalfinal"/>
          <w:b/>
          <w:color w:val="FFFFFF"/>
          <w:sz w:val="24"/>
          <w:szCs w:val="24"/>
          <w:lang w:val="es-MX"/>
        </w:rPr>
        <w:endnoteReference w:id="9"/>
      </w:r>
      <w:r w:rsidRPr="00E6547E">
        <w:rPr>
          <w:rStyle w:val="Refdenotaalfinal"/>
          <w:b/>
          <w:color w:val="FFFFFF"/>
          <w:sz w:val="24"/>
          <w:szCs w:val="24"/>
          <w:lang w:val="es-MX"/>
        </w:rPr>
        <w:endnoteReference w:id="10"/>
      </w:r>
      <w:r w:rsidRPr="00E6547E">
        <w:rPr>
          <w:rStyle w:val="Refdenotaalfinal"/>
          <w:b/>
          <w:color w:val="FFFFFF"/>
          <w:sz w:val="24"/>
          <w:szCs w:val="24"/>
          <w:lang w:val="es-MX"/>
        </w:rPr>
        <w:endnoteReference w:id="11"/>
      </w:r>
      <w:r w:rsidRPr="00E6547E">
        <w:rPr>
          <w:rStyle w:val="Refdenotaalfinal"/>
          <w:b/>
          <w:color w:val="FFFFFF"/>
          <w:sz w:val="24"/>
          <w:szCs w:val="24"/>
          <w:lang w:val="es-MX"/>
        </w:rPr>
        <w:endnoteReference w:id="12"/>
      </w:r>
      <w:r w:rsidRPr="00E6547E">
        <w:rPr>
          <w:rStyle w:val="Refdenotaalfinal"/>
          <w:b/>
          <w:color w:val="FFFFFF"/>
          <w:sz w:val="24"/>
          <w:szCs w:val="24"/>
          <w:lang w:val="es-MX"/>
        </w:rPr>
        <w:endnoteReference w:id="13"/>
      </w:r>
      <w:r w:rsidRPr="00E6547E">
        <w:rPr>
          <w:rStyle w:val="Refdenotaalfinal"/>
          <w:b/>
          <w:color w:val="FFFFFF"/>
          <w:sz w:val="24"/>
          <w:szCs w:val="24"/>
          <w:lang w:val="es-MX"/>
        </w:rPr>
        <w:endnoteReference w:id="14"/>
      </w:r>
      <w:r w:rsidRPr="00E6547E">
        <w:rPr>
          <w:rStyle w:val="Refdenotaalfinal"/>
          <w:b/>
          <w:color w:val="FFFFFF"/>
          <w:sz w:val="24"/>
          <w:szCs w:val="24"/>
          <w:lang w:val="es-MX"/>
        </w:rPr>
        <w:endnoteReference w:id="15"/>
      </w:r>
      <w:r w:rsidRPr="00E6547E">
        <w:rPr>
          <w:rStyle w:val="Refdenotaalfinal"/>
          <w:b/>
          <w:color w:val="FFFFFF"/>
          <w:sz w:val="24"/>
          <w:szCs w:val="24"/>
          <w:lang w:val="es-MX"/>
        </w:rPr>
        <w:endnoteReference w:id="16"/>
      </w:r>
      <w:r w:rsidRPr="00E6547E">
        <w:rPr>
          <w:rStyle w:val="Refdenotaalfinal"/>
          <w:b/>
          <w:color w:val="FFFFFF"/>
          <w:sz w:val="24"/>
          <w:szCs w:val="24"/>
          <w:lang w:val="es-MX"/>
        </w:rPr>
        <w:endnoteReference w:id="17"/>
      </w:r>
      <w:r w:rsidRPr="00E6547E">
        <w:rPr>
          <w:rStyle w:val="Refdenotaalfinal"/>
          <w:b/>
          <w:color w:val="FFFFFF"/>
          <w:sz w:val="24"/>
          <w:szCs w:val="24"/>
          <w:lang w:val="es-MX"/>
        </w:rPr>
        <w:endnoteReference w:id="18"/>
      </w:r>
      <w:r w:rsidRPr="00E6547E">
        <w:rPr>
          <w:rStyle w:val="Refdenotaalfinal"/>
          <w:b/>
          <w:color w:val="FFFFFF"/>
          <w:sz w:val="24"/>
          <w:szCs w:val="24"/>
          <w:lang w:val="es-MX"/>
        </w:rPr>
        <w:endnoteReference w:id="19"/>
      </w:r>
      <w:r w:rsidRPr="00E6547E">
        <w:rPr>
          <w:rStyle w:val="Refdenotaalfinal"/>
          <w:b/>
          <w:color w:val="FFFFFF"/>
          <w:sz w:val="24"/>
          <w:szCs w:val="24"/>
          <w:lang w:val="es-MX"/>
        </w:rPr>
        <w:endnoteReference w:id="20"/>
      </w:r>
      <w:r w:rsidRPr="00E6547E">
        <w:rPr>
          <w:rStyle w:val="Refdenotaalfinal"/>
          <w:b/>
          <w:color w:val="FFFFFF"/>
          <w:sz w:val="24"/>
          <w:szCs w:val="24"/>
          <w:lang w:val="es-MX"/>
        </w:rPr>
        <w:endnoteReference w:id="21"/>
      </w:r>
      <w:r w:rsidRPr="00E6547E">
        <w:rPr>
          <w:rStyle w:val="Refdenotaalfinal"/>
          <w:b/>
          <w:color w:val="FFFFFF"/>
          <w:sz w:val="24"/>
          <w:szCs w:val="24"/>
          <w:lang w:val="es-MX"/>
        </w:rPr>
        <w:endnoteReference w:id="22"/>
      </w:r>
      <w:r w:rsidRPr="00E6547E">
        <w:rPr>
          <w:rStyle w:val="Refdenotaalfinal"/>
          <w:b/>
          <w:color w:val="FFFFFF"/>
          <w:sz w:val="24"/>
          <w:szCs w:val="24"/>
          <w:lang w:val="es-MX"/>
        </w:rPr>
        <w:endnoteReference w:id="23"/>
      </w:r>
      <w:r w:rsidRPr="00E6547E">
        <w:rPr>
          <w:rStyle w:val="Refdenotaalfinal"/>
          <w:b/>
          <w:color w:val="FFFFFF"/>
          <w:sz w:val="24"/>
          <w:szCs w:val="24"/>
          <w:lang w:val="es-MX"/>
        </w:rPr>
        <w:endnoteReference w:id="24"/>
      </w:r>
      <w:r w:rsidRPr="00E6547E">
        <w:rPr>
          <w:rStyle w:val="Refdenotaalfinal"/>
          <w:b/>
          <w:color w:val="FFFFFF"/>
          <w:sz w:val="24"/>
          <w:szCs w:val="24"/>
          <w:lang w:val="es-MX"/>
        </w:rPr>
        <w:endnoteReference w:id="25"/>
      </w:r>
      <w:r w:rsidRPr="00E6547E">
        <w:rPr>
          <w:rStyle w:val="Refdenotaalfinal"/>
          <w:b/>
          <w:color w:val="FFFFFF"/>
          <w:sz w:val="24"/>
          <w:szCs w:val="24"/>
          <w:lang w:val="es-MX"/>
        </w:rPr>
        <w:endnoteReference w:id="26"/>
      </w:r>
      <w:r w:rsidRPr="00E6547E">
        <w:rPr>
          <w:rStyle w:val="Refdenotaalfinal"/>
          <w:b/>
          <w:color w:val="FFFFFF"/>
          <w:sz w:val="24"/>
          <w:szCs w:val="24"/>
          <w:lang w:val="es-MX"/>
        </w:rPr>
        <w:endnoteReference w:id="27"/>
      </w:r>
      <w:r w:rsidRPr="00E6547E">
        <w:rPr>
          <w:rStyle w:val="Refdenotaalfinal"/>
          <w:b/>
          <w:color w:val="FFFFFF"/>
          <w:sz w:val="24"/>
          <w:szCs w:val="24"/>
          <w:lang w:val="es-MX"/>
        </w:rPr>
        <w:endnoteReference w:id="28"/>
      </w:r>
      <w:r w:rsidRPr="00E6547E">
        <w:rPr>
          <w:rStyle w:val="Refdenotaalfinal"/>
          <w:b/>
          <w:color w:val="FFFFFF"/>
          <w:sz w:val="24"/>
          <w:szCs w:val="24"/>
          <w:lang w:val="es-MX"/>
        </w:rPr>
        <w:endnoteReference w:id="29"/>
      </w:r>
      <w:r w:rsidRPr="00E6547E">
        <w:rPr>
          <w:rStyle w:val="Refdenotaalfinal"/>
          <w:b/>
          <w:color w:val="FFFFFF"/>
          <w:sz w:val="24"/>
          <w:szCs w:val="24"/>
          <w:lang w:val="es-MX"/>
        </w:rPr>
        <w:endnoteReference w:id="30"/>
      </w:r>
      <w:r w:rsidRPr="00E6547E">
        <w:rPr>
          <w:rStyle w:val="Refdenotaalfinal"/>
          <w:b/>
          <w:color w:val="FFFFFF"/>
          <w:sz w:val="24"/>
          <w:szCs w:val="24"/>
          <w:lang w:val="es-MX"/>
        </w:rPr>
        <w:endnoteReference w:id="31"/>
      </w:r>
      <w:r w:rsidRPr="00E6547E">
        <w:rPr>
          <w:rStyle w:val="Refdenotaalfinal"/>
          <w:b/>
          <w:color w:val="FFFFFF"/>
          <w:sz w:val="24"/>
          <w:szCs w:val="24"/>
          <w:lang w:val="es-MX"/>
        </w:rPr>
        <w:endnoteReference w:id="32"/>
      </w:r>
      <w:r w:rsidRPr="00E6547E">
        <w:rPr>
          <w:rStyle w:val="Refdenotaalfinal"/>
          <w:b/>
          <w:color w:val="FFFFFF"/>
          <w:sz w:val="24"/>
          <w:szCs w:val="24"/>
          <w:lang w:val="es-MX"/>
        </w:rPr>
        <w:endnoteReference w:id="33"/>
      </w:r>
    </w:p>
    <w:tbl>
      <w:tblPr>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05"/>
        <w:gridCol w:w="992"/>
        <w:gridCol w:w="1276"/>
        <w:gridCol w:w="1701"/>
        <w:gridCol w:w="1590"/>
        <w:gridCol w:w="962"/>
      </w:tblGrid>
      <w:tr w:rsidR="001E2F8E" w:rsidRPr="00E6547E" w14:paraId="0A491A4C" w14:textId="77777777" w:rsidTr="00832485">
        <w:trPr>
          <w:trHeight w:val="835"/>
        </w:trPr>
        <w:tc>
          <w:tcPr>
            <w:tcW w:w="2405" w:type="dxa"/>
            <w:vMerge w:val="restart"/>
            <w:vAlign w:val="center"/>
          </w:tcPr>
          <w:p w14:paraId="57CFB826" w14:textId="77777777" w:rsidR="001E2F8E" w:rsidRPr="00E6547E" w:rsidRDefault="001E2F8E" w:rsidP="001E2F8E">
            <w:pPr>
              <w:pStyle w:val="Sinespaciado"/>
              <w:jc w:val="center"/>
              <w:rPr>
                <w:rFonts w:asciiTheme="minorHAnsi" w:hAnsiTheme="minorHAnsi"/>
                <w:b/>
                <w:sz w:val="20"/>
              </w:rPr>
            </w:pPr>
            <w:r w:rsidRPr="00E6547E">
              <w:rPr>
                <w:rStyle w:val="Refdenotaalfinal"/>
                <w:rFonts w:asciiTheme="minorHAnsi" w:hAnsiTheme="minorHAnsi"/>
                <w:b/>
                <w:color w:val="FFFFFF"/>
                <w:sz w:val="20"/>
                <w:lang w:val="es-MX"/>
              </w:rPr>
              <w:endnoteReference w:id="34"/>
            </w:r>
            <w:r w:rsidRPr="00E6547E">
              <w:rPr>
                <w:rFonts w:asciiTheme="minorHAnsi" w:hAnsiTheme="minorHAnsi"/>
                <w:b/>
                <w:sz w:val="20"/>
              </w:rPr>
              <w:t>NOMBRE</w:t>
            </w:r>
            <w:r w:rsidRPr="00E6547E">
              <w:rPr>
                <w:rStyle w:val="Refdenotaalfinal"/>
                <w:rFonts w:asciiTheme="minorHAnsi" w:hAnsiTheme="minorHAnsi"/>
                <w:b/>
                <w:color w:val="FFFFFF"/>
                <w:sz w:val="20"/>
                <w:lang w:val="es-MX"/>
              </w:rPr>
              <w:endnoteReference w:id="35"/>
            </w:r>
          </w:p>
        </w:tc>
        <w:tc>
          <w:tcPr>
            <w:tcW w:w="2268" w:type="dxa"/>
            <w:gridSpan w:val="2"/>
            <w:vAlign w:val="center"/>
          </w:tcPr>
          <w:p w14:paraId="56D87553" w14:textId="77777777" w:rsidR="001E2F8E" w:rsidRPr="00E6547E" w:rsidRDefault="001E2F8E" w:rsidP="001E2F8E">
            <w:pPr>
              <w:pStyle w:val="Sinespaciado"/>
              <w:jc w:val="center"/>
              <w:rPr>
                <w:rFonts w:asciiTheme="minorHAnsi" w:hAnsiTheme="minorHAnsi"/>
                <w:b/>
                <w:sz w:val="20"/>
              </w:rPr>
            </w:pPr>
            <w:r w:rsidRPr="00E6547E">
              <w:rPr>
                <w:rFonts w:asciiTheme="minorHAnsi" w:hAnsiTheme="minorHAnsi"/>
                <w:b/>
                <w:sz w:val="20"/>
              </w:rPr>
              <w:t>IDENTIFICACIÓN</w:t>
            </w:r>
          </w:p>
        </w:tc>
        <w:tc>
          <w:tcPr>
            <w:tcW w:w="1701" w:type="dxa"/>
            <w:tcBorders>
              <w:right w:val="single" w:sz="4" w:space="0" w:color="auto"/>
            </w:tcBorders>
            <w:vAlign w:val="center"/>
          </w:tcPr>
          <w:p w14:paraId="4919E418" w14:textId="77777777" w:rsidR="001E2F8E" w:rsidRPr="00E6547E" w:rsidRDefault="001E2F8E" w:rsidP="001E2F8E">
            <w:pPr>
              <w:pStyle w:val="Sinespaciado"/>
              <w:jc w:val="center"/>
              <w:rPr>
                <w:rFonts w:asciiTheme="minorHAnsi" w:hAnsiTheme="minorHAnsi"/>
                <w:b/>
                <w:sz w:val="20"/>
              </w:rPr>
            </w:pPr>
          </w:p>
          <w:p w14:paraId="36102A3B" w14:textId="77777777" w:rsidR="00832485" w:rsidRPr="00E6547E" w:rsidRDefault="00832485" w:rsidP="00832485">
            <w:pPr>
              <w:pStyle w:val="Sinespaciado"/>
              <w:jc w:val="center"/>
              <w:rPr>
                <w:rFonts w:asciiTheme="minorHAnsi" w:hAnsiTheme="minorHAnsi"/>
                <w:b/>
                <w:sz w:val="20"/>
              </w:rPr>
            </w:pPr>
            <w:r w:rsidRPr="00E6547E">
              <w:rPr>
                <w:rFonts w:asciiTheme="minorHAnsi" w:hAnsiTheme="minorHAnsi"/>
                <w:b/>
                <w:sz w:val="20"/>
              </w:rPr>
              <w:t>DOMICILIO</w:t>
            </w:r>
          </w:p>
          <w:p w14:paraId="7D9905AC" w14:textId="2530D77A" w:rsidR="001E2F8E" w:rsidRPr="00E6547E" w:rsidRDefault="00832485" w:rsidP="00832485">
            <w:pPr>
              <w:pStyle w:val="Sinespaciado"/>
              <w:jc w:val="center"/>
              <w:rPr>
                <w:rFonts w:asciiTheme="minorHAnsi" w:hAnsiTheme="minorHAnsi"/>
                <w:b/>
                <w:sz w:val="20"/>
              </w:rPr>
            </w:pPr>
            <w:r w:rsidRPr="00E6547E">
              <w:rPr>
                <w:rFonts w:asciiTheme="minorHAnsi" w:hAnsiTheme="minorHAnsi"/>
                <w:b/>
                <w:sz w:val="20"/>
              </w:rPr>
              <w:t xml:space="preserve">DEL (LOS)  CONSTITUYENTE (S) </w:t>
            </w:r>
          </w:p>
        </w:tc>
        <w:tc>
          <w:tcPr>
            <w:tcW w:w="2552" w:type="dxa"/>
            <w:gridSpan w:val="2"/>
            <w:tcBorders>
              <w:left w:val="single" w:sz="4" w:space="0" w:color="auto"/>
            </w:tcBorders>
            <w:vAlign w:val="center"/>
          </w:tcPr>
          <w:p w14:paraId="727B967C" w14:textId="77777777" w:rsidR="001E2F8E" w:rsidRPr="00E6547E" w:rsidRDefault="001E2F8E" w:rsidP="001E2F8E">
            <w:pPr>
              <w:pStyle w:val="Sinespaciado"/>
              <w:rPr>
                <w:rFonts w:asciiTheme="minorHAnsi" w:hAnsiTheme="minorHAnsi"/>
                <w:b/>
                <w:sz w:val="20"/>
              </w:rPr>
            </w:pPr>
          </w:p>
        </w:tc>
      </w:tr>
      <w:tr w:rsidR="00832485" w:rsidRPr="00E6547E" w14:paraId="752524CF" w14:textId="4A45691F" w:rsidTr="00832485">
        <w:trPr>
          <w:trHeight w:val="184"/>
        </w:trPr>
        <w:tc>
          <w:tcPr>
            <w:tcW w:w="2405" w:type="dxa"/>
            <w:vMerge/>
          </w:tcPr>
          <w:p w14:paraId="318283D7" w14:textId="77777777" w:rsidR="00832485" w:rsidRPr="00E6547E" w:rsidRDefault="00832485" w:rsidP="001E2F8E">
            <w:pPr>
              <w:pStyle w:val="Sinespaciado"/>
              <w:jc w:val="center"/>
              <w:rPr>
                <w:rFonts w:asciiTheme="minorHAnsi" w:hAnsiTheme="minorHAnsi"/>
                <w:b/>
                <w:sz w:val="20"/>
              </w:rPr>
            </w:pPr>
          </w:p>
        </w:tc>
        <w:tc>
          <w:tcPr>
            <w:tcW w:w="992" w:type="dxa"/>
            <w:vAlign w:val="center"/>
          </w:tcPr>
          <w:p w14:paraId="7708ABB7" w14:textId="77777777" w:rsidR="00832485" w:rsidRPr="00E6547E" w:rsidRDefault="00832485" w:rsidP="001E2F8E">
            <w:pPr>
              <w:pStyle w:val="Sinespaciado"/>
              <w:jc w:val="center"/>
              <w:rPr>
                <w:rFonts w:asciiTheme="minorHAnsi" w:hAnsiTheme="minorHAnsi"/>
                <w:b/>
                <w:sz w:val="20"/>
              </w:rPr>
            </w:pPr>
            <w:r w:rsidRPr="00E6547E">
              <w:rPr>
                <w:rFonts w:asciiTheme="minorHAnsi" w:hAnsiTheme="minorHAnsi"/>
                <w:b/>
                <w:sz w:val="20"/>
              </w:rPr>
              <w:t>Tipo de Identificación</w:t>
            </w:r>
          </w:p>
        </w:tc>
        <w:tc>
          <w:tcPr>
            <w:tcW w:w="1276" w:type="dxa"/>
            <w:vAlign w:val="center"/>
          </w:tcPr>
          <w:p w14:paraId="22B078CE" w14:textId="77777777" w:rsidR="00832485" w:rsidRPr="00E6547E" w:rsidRDefault="00832485" w:rsidP="001E2F8E">
            <w:pPr>
              <w:pStyle w:val="Sinespaciado"/>
              <w:jc w:val="center"/>
              <w:rPr>
                <w:rFonts w:asciiTheme="minorHAnsi" w:hAnsiTheme="minorHAnsi"/>
                <w:b/>
                <w:sz w:val="20"/>
              </w:rPr>
            </w:pPr>
            <w:r w:rsidRPr="00E6547E">
              <w:rPr>
                <w:rFonts w:asciiTheme="minorHAnsi" w:hAnsiTheme="minorHAnsi"/>
                <w:b/>
                <w:sz w:val="20"/>
              </w:rPr>
              <w:t>Número</w:t>
            </w:r>
          </w:p>
        </w:tc>
        <w:tc>
          <w:tcPr>
            <w:tcW w:w="1701" w:type="dxa"/>
            <w:tcBorders>
              <w:right w:val="single" w:sz="4" w:space="0" w:color="auto"/>
            </w:tcBorders>
            <w:vAlign w:val="center"/>
          </w:tcPr>
          <w:p w14:paraId="67172AE9" w14:textId="77777777" w:rsidR="00832485" w:rsidRPr="00E6547E" w:rsidRDefault="00832485" w:rsidP="001E2F8E">
            <w:pPr>
              <w:pStyle w:val="Sinespaciado"/>
              <w:jc w:val="center"/>
              <w:rPr>
                <w:rFonts w:asciiTheme="minorHAnsi" w:hAnsiTheme="minorHAnsi"/>
                <w:b/>
                <w:sz w:val="20"/>
              </w:rPr>
            </w:pPr>
            <w:r w:rsidRPr="00E6547E">
              <w:rPr>
                <w:rFonts w:asciiTheme="minorHAnsi" w:hAnsiTheme="minorHAnsi"/>
                <w:b/>
                <w:sz w:val="20"/>
              </w:rPr>
              <w:t>Ciudad o Municipio</w:t>
            </w:r>
          </w:p>
        </w:tc>
        <w:tc>
          <w:tcPr>
            <w:tcW w:w="1590" w:type="dxa"/>
            <w:tcBorders>
              <w:left w:val="single" w:sz="4" w:space="0" w:color="auto"/>
              <w:right w:val="single" w:sz="4" w:space="0" w:color="auto"/>
            </w:tcBorders>
            <w:vAlign w:val="center"/>
          </w:tcPr>
          <w:p w14:paraId="7ED60FB2" w14:textId="77777777" w:rsidR="00832485" w:rsidRPr="00E6547E" w:rsidRDefault="00832485" w:rsidP="001E2F8E">
            <w:pPr>
              <w:pStyle w:val="Sinespaciado"/>
              <w:jc w:val="center"/>
              <w:rPr>
                <w:rFonts w:asciiTheme="minorHAnsi" w:hAnsiTheme="minorHAnsi"/>
                <w:b/>
                <w:sz w:val="20"/>
              </w:rPr>
            </w:pPr>
            <w:r w:rsidRPr="00E6547E">
              <w:rPr>
                <w:rFonts w:asciiTheme="minorHAnsi" w:hAnsiTheme="minorHAnsi"/>
                <w:b/>
                <w:sz w:val="20"/>
              </w:rPr>
              <w:t>Firma</w:t>
            </w:r>
          </w:p>
        </w:tc>
        <w:tc>
          <w:tcPr>
            <w:tcW w:w="962" w:type="dxa"/>
            <w:tcBorders>
              <w:left w:val="single" w:sz="4" w:space="0" w:color="auto"/>
            </w:tcBorders>
            <w:vAlign w:val="center"/>
          </w:tcPr>
          <w:p w14:paraId="63DEB422" w14:textId="32168959" w:rsidR="00832485" w:rsidRPr="00E6547E" w:rsidRDefault="00832485" w:rsidP="00832485">
            <w:pPr>
              <w:pStyle w:val="Sinespaciado"/>
              <w:jc w:val="center"/>
              <w:rPr>
                <w:rFonts w:asciiTheme="minorHAnsi" w:hAnsiTheme="minorHAnsi"/>
                <w:b/>
                <w:sz w:val="20"/>
              </w:rPr>
            </w:pPr>
            <w:r w:rsidRPr="00E6547E">
              <w:rPr>
                <w:rFonts w:asciiTheme="minorHAnsi" w:hAnsiTheme="minorHAnsi"/>
                <w:b/>
                <w:sz w:val="20"/>
              </w:rPr>
              <w:t>Aporte</w:t>
            </w:r>
          </w:p>
        </w:tc>
      </w:tr>
      <w:tr w:rsidR="00832485" w:rsidRPr="00E6547E" w14:paraId="470E2965" w14:textId="6A6B5117" w:rsidTr="00832485">
        <w:trPr>
          <w:trHeight w:val="715"/>
        </w:trPr>
        <w:tc>
          <w:tcPr>
            <w:tcW w:w="2405" w:type="dxa"/>
            <w:vAlign w:val="center"/>
          </w:tcPr>
          <w:p w14:paraId="2D0210DC" w14:textId="77777777" w:rsidR="00832485" w:rsidRPr="00E6547E" w:rsidRDefault="00832485" w:rsidP="001E2F8E">
            <w:pPr>
              <w:pStyle w:val="Sinespaciado"/>
              <w:jc w:val="center"/>
              <w:rPr>
                <w:rFonts w:asciiTheme="minorHAnsi" w:hAnsiTheme="minorHAnsi"/>
                <w:b/>
                <w:sz w:val="20"/>
              </w:rPr>
            </w:pPr>
            <w:permStart w:id="509282608" w:edGrp="everyone"/>
            <w:r w:rsidRPr="00E6547E">
              <w:rPr>
                <w:rStyle w:val="Estilo6"/>
                <w:rFonts w:asciiTheme="minorHAnsi" w:hAnsiTheme="minorHAnsi"/>
                <w:color w:val="BE0F34"/>
                <w:sz w:val="20"/>
              </w:rPr>
              <w:t>NOMBRE DEL CONSTITUYENTE</w:t>
            </w:r>
            <w:permEnd w:id="509282608"/>
          </w:p>
        </w:tc>
        <w:tc>
          <w:tcPr>
            <w:tcW w:w="992" w:type="dxa"/>
            <w:vAlign w:val="center"/>
          </w:tcPr>
          <w:p w14:paraId="434DA4E8" w14:textId="77777777" w:rsidR="00832485" w:rsidRPr="00E6547E" w:rsidRDefault="00832485" w:rsidP="001E2F8E">
            <w:pPr>
              <w:pStyle w:val="Sinespaciado"/>
              <w:jc w:val="center"/>
              <w:rPr>
                <w:rFonts w:asciiTheme="minorHAnsi" w:hAnsiTheme="minorHAnsi"/>
                <w:b/>
                <w:sz w:val="20"/>
              </w:rPr>
            </w:pPr>
            <w:permStart w:id="1805874953" w:edGrp="everyone"/>
            <w:r w:rsidRPr="00E6547E">
              <w:rPr>
                <w:rStyle w:val="Estilo6"/>
                <w:rFonts w:asciiTheme="minorHAnsi" w:hAnsiTheme="minorHAnsi"/>
                <w:color w:val="BE0F34"/>
                <w:sz w:val="20"/>
              </w:rPr>
              <w:t>TIPO DE IDENTIFICACIÓN</w:t>
            </w:r>
            <w:permEnd w:id="1805874953"/>
          </w:p>
        </w:tc>
        <w:tc>
          <w:tcPr>
            <w:tcW w:w="1276" w:type="dxa"/>
            <w:vAlign w:val="center"/>
          </w:tcPr>
          <w:p w14:paraId="14BC4215" w14:textId="77777777" w:rsidR="00832485" w:rsidRPr="00E6547E" w:rsidRDefault="00832485" w:rsidP="001E2F8E">
            <w:pPr>
              <w:pStyle w:val="Sinespaciado"/>
              <w:jc w:val="center"/>
              <w:rPr>
                <w:rFonts w:asciiTheme="minorHAnsi" w:hAnsiTheme="minorHAnsi"/>
                <w:b/>
                <w:sz w:val="20"/>
              </w:rPr>
            </w:pPr>
            <w:permStart w:id="666530440" w:edGrp="everyone"/>
            <w:r w:rsidRPr="00E6547E">
              <w:rPr>
                <w:rStyle w:val="Estilo6"/>
                <w:rFonts w:asciiTheme="minorHAnsi" w:hAnsiTheme="minorHAnsi"/>
                <w:color w:val="BE0F34"/>
                <w:sz w:val="20"/>
              </w:rPr>
              <w:t>NÚMERO DE IDENTIFICACIÓN</w:t>
            </w:r>
            <w:permEnd w:id="666530440"/>
          </w:p>
        </w:tc>
        <w:tc>
          <w:tcPr>
            <w:tcW w:w="1701" w:type="dxa"/>
            <w:tcBorders>
              <w:right w:val="single" w:sz="4" w:space="0" w:color="auto"/>
            </w:tcBorders>
            <w:vAlign w:val="center"/>
          </w:tcPr>
          <w:p w14:paraId="153FE564" w14:textId="77777777" w:rsidR="00832485" w:rsidRPr="00E6547E" w:rsidRDefault="00832485" w:rsidP="001E2F8E">
            <w:pPr>
              <w:pStyle w:val="Sinespaciado"/>
              <w:jc w:val="center"/>
              <w:rPr>
                <w:rFonts w:asciiTheme="minorHAnsi" w:hAnsiTheme="minorHAnsi"/>
                <w:b/>
                <w:sz w:val="20"/>
              </w:rPr>
            </w:pPr>
            <w:permStart w:id="1370231974" w:edGrp="everyone"/>
            <w:r w:rsidRPr="00E6547E">
              <w:rPr>
                <w:rStyle w:val="Estilo6"/>
                <w:rFonts w:asciiTheme="minorHAnsi" w:hAnsiTheme="minorHAnsi"/>
                <w:color w:val="BE0F34"/>
                <w:sz w:val="20"/>
              </w:rPr>
              <w:t>DOMICILIO DE LA PERSONA CONSTITUYENTE</w:t>
            </w:r>
            <w:permEnd w:id="1370231974"/>
          </w:p>
        </w:tc>
        <w:tc>
          <w:tcPr>
            <w:tcW w:w="1590" w:type="dxa"/>
            <w:tcBorders>
              <w:left w:val="single" w:sz="4" w:space="0" w:color="auto"/>
              <w:right w:val="single" w:sz="4" w:space="0" w:color="auto"/>
            </w:tcBorders>
            <w:vAlign w:val="center"/>
          </w:tcPr>
          <w:p w14:paraId="4F4FE4ED" w14:textId="77777777" w:rsidR="00832485" w:rsidRPr="00E6547E" w:rsidRDefault="00832485" w:rsidP="001E2F8E">
            <w:pPr>
              <w:pStyle w:val="Sinespaciado"/>
              <w:jc w:val="center"/>
              <w:rPr>
                <w:rFonts w:asciiTheme="minorHAnsi" w:hAnsiTheme="minorHAnsi"/>
                <w:b/>
                <w:sz w:val="20"/>
              </w:rPr>
            </w:pPr>
          </w:p>
        </w:tc>
        <w:tc>
          <w:tcPr>
            <w:tcW w:w="962" w:type="dxa"/>
            <w:tcBorders>
              <w:left w:val="single" w:sz="4" w:space="0" w:color="auto"/>
            </w:tcBorders>
            <w:vAlign w:val="center"/>
          </w:tcPr>
          <w:p w14:paraId="3212DFC9" w14:textId="77777777" w:rsidR="00832485" w:rsidRPr="00E6547E" w:rsidRDefault="00832485" w:rsidP="001E2F8E">
            <w:pPr>
              <w:pStyle w:val="Sinespaciado"/>
              <w:jc w:val="center"/>
              <w:rPr>
                <w:rFonts w:asciiTheme="minorHAnsi" w:hAnsiTheme="minorHAnsi"/>
                <w:b/>
                <w:sz w:val="20"/>
              </w:rPr>
            </w:pPr>
          </w:p>
        </w:tc>
      </w:tr>
      <w:tr w:rsidR="00832485" w:rsidRPr="00E6547E" w14:paraId="63C82ADB" w14:textId="306998FC" w:rsidTr="00832485">
        <w:trPr>
          <w:trHeight w:val="715"/>
        </w:trPr>
        <w:tc>
          <w:tcPr>
            <w:tcW w:w="2405" w:type="dxa"/>
            <w:vAlign w:val="center"/>
          </w:tcPr>
          <w:p w14:paraId="0556E49B" w14:textId="77777777" w:rsidR="00832485" w:rsidRPr="00E6547E" w:rsidRDefault="00832485" w:rsidP="001E2F8E">
            <w:pPr>
              <w:pStyle w:val="Sinespaciado"/>
              <w:jc w:val="center"/>
              <w:rPr>
                <w:rFonts w:asciiTheme="minorHAnsi" w:hAnsiTheme="minorHAnsi"/>
                <w:b/>
                <w:sz w:val="20"/>
              </w:rPr>
            </w:pPr>
            <w:permStart w:id="1302085741" w:edGrp="everyone"/>
            <w:r w:rsidRPr="00E6547E">
              <w:rPr>
                <w:rStyle w:val="Estilo6"/>
                <w:rFonts w:asciiTheme="minorHAnsi" w:hAnsiTheme="minorHAnsi"/>
                <w:color w:val="BE0F34"/>
                <w:sz w:val="20"/>
              </w:rPr>
              <w:t>NOMBRE DEL CONSTITUYENTE</w:t>
            </w:r>
            <w:permEnd w:id="1302085741"/>
          </w:p>
        </w:tc>
        <w:tc>
          <w:tcPr>
            <w:tcW w:w="992" w:type="dxa"/>
            <w:vAlign w:val="center"/>
          </w:tcPr>
          <w:p w14:paraId="718CCAC6" w14:textId="77777777" w:rsidR="00832485" w:rsidRPr="00E6547E" w:rsidRDefault="00832485" w:rsidP="001E2F8E">
            <w:pPr>
              <w:pStyle w:val="Sinespaciado"/>
              <w:jc w:val="center"/>
              <w:rPr>
                <w:rFonts w:asciiTheme="minorHAnsi" w:hAnsiTheme="minorHAnsi"/>
                <w:b/>
                <w:sz w:val="20"/>
              </w:rPr>
            </w:pPr>
            <w:permStart w:id="593840954" w:edGrp="everyone"/>
            <w:r w:rsidRPr="00E6547E">
              <w:rPr>
                <w:rStyle w:val="Estilo6"/>
                <w:rFonts w:asciiTheme="minorHAnsi" w:hAnsiTheme="minorHAnsi"/>
                <w:color w:val="BE0F34"/>
                <w:sz w:val="20"/>
              </w:rPr>
              <w:t>TIPO DE IDENTIFICACIÓN</w:t>
            </w:r>
            <w:permEnd w:id="593840954"/>
          </w:p>
        </w:tc>
        <w:tc>
          <w:tcPr>
            <w:tcW w:w="1276" w:type="dxa"/>
            <w:vAlign w:val="center"/>
          </w:tcPr>
          <w:p w14:paraId="414BFE2C" w14:textId="77777777" w:rsidR="00832485" w:rsidRPr="00E6547E" w:rsidRDefault="00832485" w:rsidP="001E2F8E">
            <w:pPr>
              <w:pStyle w:val="Sinespaciado"/>
              <w:jc w:val="center"/>
              <w:rPr>
                <w:rFonts w:asciiTheme="minorHAnsi" w:hAnsiTheme="minorHAnsi"/>
                <w:b/>
                <w:sz w:val="20"/>
              </w:rPr>
            </w:pPr>
            <w:permStart w:id="936987383" w:edGrp="everyone"/>
            <w:r w:rsidRPr="00E6547E">
              <w:rPr>
                <w:rStyle w:val="Estilo6"/>
                <w:rFonts w:asciiTheme="minorHAnsi" w:hAnsiTheme="minorHAnsi"/>
                <w:color w:val="BE0F34"/>
                <w:sz w:val="20"/>
              </w:rPr>
              <w:t>NÚMERO DE IDENTIFICACIÓN</w:t>
            </w:r>
            <w:permEnd w:id="936987383"/>
          </w:p>
        </w:tc>
        <w:tc>
          <w:tcPr>
            <w:tcW w:w="1701" w:type="dxa"/>
            <w:tcBorders>
              <w:right w:val="single" w:sz="4" w:space="0" w:color="auto"/>
            </w:tcBorders>
            <w:vAlign w:val="center"/>
          </w:tcPr>
          <w:p w14:paraId="1B62BBB9" w14:textId="77777777" w:rsidR="00832485" w:rsidRPr="00E6547E" w:rsidRDefault="00832485" w:rsidP="001E2F8E">
            <w:pPr>
              <w:pStyle w:val="Sinespaciado"/>
              <w:jc w:val="center"/>
              <w:rPr>
                <w:rFonts w:asciiTheme="minorHAnsi" w:hAnsiTheme="minorHAnsi"/>
                <w:b/>
                <w:sz w:val="20"/>
              </w:rPr>
            </w:pPr>
            <w:permStart w:id="1245071389" w:edGrp="everyone"/>
            <w:r w:rsidRPr="00E6547E">
              <w:rPr>
                <w:rStyle w:val="Estilo6"/>
                <w:rFonts w:asciiTheme="minorHAnsi" w:hAnsiTheme="minorHAnsi"/>
                <w:color w:val="BE0F34"/>
                <w:sz w:val="20"/>
              </w:rPr>
              <w:t>DOMICILIO DE LA PERSONA CONSTITUYENTE</w:t>
            </w:r>
            <w:permEnd w:id="1245071389"/>
          </w:p>
        </w:tc>
        <w:tc>
          <w:tcPr>
            <w:tcW w:w="1590" w:type="dxa"/>
            <w:tcBorders>
              <w:left w:val="single" w:sz="4" w:space="0" w:color="auto"/>
              <w:right w:val="single" w:sz="4" w:space="0" w:color="auto"/>
            </w:tcBorders>
            <w:vAlign w:val="center"/>
          </w:tcPr>
          <w:p w14:paraId="35C8649A" w14:textId="77777777" w:rsidR="00832485" w:rsidRPr="00E6547E" w:rsidRDefault="00832485" w:rsidP="001E2F8E">
            <w:pPr>
              <w:pStyle w:val="Sinespaciado"/>
              <w:jc w:val="center"/>
              <w:rPr>
                <w:rFonts w:asciiTheme="minorHAnsi" w:hAnsiTheme="minorHAnsi"/>
                <w:b/>
                <w:sz w:val="20"/>
              </w:rPr>
            </w:pPr>
          </w:p>
        </w:tc>
        <w:tc>
          <w:tcPr>
            <w:tcW w:w="962" w:type="dxa"/>
            <w:tcBorders>
              <w:left w:val="single" w:sz="4" w:space="0" w:color="auto"/>
            </w:tcBorders>
            <w:vAlign w:val="center"/>
          </w:tcPr>
          <w:p w14:paraId="5E1EB790" w14:textId="77777777" w:rsidR="00832485" w:rsidRPr="00E6547E" w:rsidRDefault="00832485" w:rsidP="001E2F8E">
            <w:pPr>
              <w:pStyle w:val="Sinespaciado"/>
              <w:jc w:val="center"/>
              <w:rPr>
                <w:rFonts w:asciiTheme="minorHAnsi" w:hAnsiTheme="minorHAnsi"/>
                <w:b/>
                <w:sz w:val="20"/>
              </w:rPr>
            </w:pPr>
          </w:p>
        </w:tc>
      </w:tr>
      <w:tr w:rsidR="00832485" w:rsidRPr="00E6547E" w14:paraId="5A76F57B" w14:textId="41EA30E5" w:rsidTr="00832485">
        <w:trPr>
          <w:trHeight w:val="715"/>
        </w:trPr>
        <w:tc>
          <w:tcPr>
            <w:tcW w:w="2405" w:type="dxa"/>
            <w:tcBorders>
              <w:top w:val="single" w:sz="4" w:space="0" w:color="000000"/>
              <w:left w:val="single" w:sz="4" w:space="0" w:color="000000"/>
              <w:bottom w:val="single" w:sz="4" w:space="0" w:color="000000"/>
              <w:right w:val="single" w:sz="4" w:space="0" w:color="000000"/>
            </w:tcBorders>
            <w:vAlign w:val="center"/>
          </w:tcPr>
          <w:p w14:paraId="1120F545" w14:textId="77777777" w:rsidR="00832485" w:rsidRPr="00E6547E" w:rsidRDefault="00832485" w:rsidP="001E2F8E">
            <w:pPr>
              <w:pStyle w:val="Sinespaciado"/>
              <w:jc w:val="center"/>
              <w:rPr>
                <w:rFonts w:asciiTheme="minorHAnsi" w:hAnsiTheme="minorHAnsi"/>
                <w:b/>
                <w:color w:val="FFFFFF"/>
                <w:sz w:val="20"/>
                <w:vertAlign w:val="superscript"/>
                <w:lang w:val="es-MX"/>
              </w:rPr>
            </w:pPr>
            <w:permStart w:id="2084907243" w:edGrp="everyone"/>
            <w:r w:rsidRPr="00E6547E">
              <w:rPr>
                <w:rStyle w:val="Estilo6"/>
                <w:rFonts w:asciiTheme="minorHAnsi" w:hAnsiTheme="minorHAnsi"/>
                <w:color w:val="BE0F34"/>
                <w:sz w:val="20"/>
              </w:rPr>
              <w:t>NOMBRE DEL CONSTITUYENTE</w:t>
            </w:r>
            <w:permEnd w:id="2084907243"/>
          </w:p>
        </w:tc>
        <w:tc>
          <w:tcPr>
            <w:tcW w:w="992" w:type="dxa"/>
            <w:tcBorders>
              <w:top w:val="single" w:sz="4" w:space="0" w:color="000000"/>
              <w:left w:val="single" w:sz="4" w:space="0" w:color="000000"/>
              <w:bottom w:val="single" w:sz="4" w:space="0" w:color="000000"/>
              <w:right w:val="single" w:sz="4" w:space="0" w:color="000000"/>
            </w:tcBorders>
            <w:vAlign w:val="center"/>
          </w:tcPr>
          <w:p w14:paraId="386E0626" w14:textId="77777777" w:rsidR="00832485" w:rsidRPr="00E6547E" w:rsidRDefault="00832485" w:rsidP="001E2F8E">
            <w:pPr>
              <w:pStyle w:val="Sinespaciado"/>
              <w:jc w:val="center"/>
              <w:rPr>
                <w:rFonts w:asciiTheme="minorHAnsi" w:hAnsiTheme="minorHAnsi"/>
                <w:b/>
                <w:color w:val="BE0F34"/>
                <w:sz w:val="20"/>
              </w:rPr>
            </w:pPr>
            <w:permStart w:id="5323125" w:edGrp="everyone"/>
            <w:r w:rsidRPr="00E6547E">
              <w:rPr>
                <w:rStyle w:val="Estilo6"/>
                <w:rFonts w:asciiTheme="minorHAnsi" w:hAnsiTheme="minorHAnsi"/>
                <w:color w:val="BE0F34"/>
                <w:sz w:val="20"/>
              </w:rPr>
              <w:t>TIPO DE IDENTIFICACIÓN</w:t>
            </w:r>
            <w:permEnd w:id="5323125"/>
          </w:p>
        </w:tc>
        <w:tc>
          <w:tcPr>
            <w:tcW w:w="1276" w:type="dxa"/>
            <w:tcBorders>
              <w:top w:val="single" w:sz="4" w:space="0" w:color="000000"/>
              <w:left w:val="single" w:sz="4" w:space="0" w:color="000000"/>
              <w:bottom w:val="single" w:sz="4" w:space="0" w:color="000000"/>
              <w:right w:val="single" w:sz="4" w:space="0" w:color="000000"/>
            </w:tcBorders>
            <w:vAlign w:val="center"/>
          </w:tcPr>
          <w:p w14:paraId="6FEEAE7A" w14:textId="77777777" w:rsidR="00832485" w:rsidRPr="00E6547E" w:rsidRDefault="00832485" w:rsidP="001E2F8E">
            <w:pPr>
              <w:pStyle w:val="Sinespaciado"/>
              <w:jc w:val="center"/>
              <w:rPr>
                <w:rFonts w:asciiTheme="minorHAnsi" w:hAnsiTheme="minorHAnsi"/>
                <w:b/>
                <w:color w:val="BE0F34"/>
                <w:sz w:val="20"/>
              </w:rPr>
            </w:pPr>
            <w:permStart w:id="703485935" w:edGrp="everyone"/>
            <w:r w:rsidRPr="00E6547E">
              <w:rPr>
                <w:rStyle w:val="Estilo6"/>
                <w:rFonts w:asciiTheme="minorHAnsi" w:hAnsiTheme="minorHAnsi"/>
                <w:color w:val="BE0F34"/>
                <w:sz w:val="20"/>
              </w:rPr>
              <w:t>NÚMERO DE IDENTIFICACIÓN</w:t>
            </w:r>
            <w:permEnd w:id="703485935"/>
          </w:p>
        </w:tc>
        <w:tc>
          <w:tcPr>
            <w:tcW w:w="1701" w:type="dxa"/>
            <w:tcBorders>
              <w:top w:val="single" w:sz="4" w:space="0" w:color="000000"/>
              <w:left w:val="single" w:sz="4" w:space="0" w:color="000000"/>
              <w:bottom w:val="single" w:sz="4" w:space="0" w:color="000000"/>
              <w:right w:val="single" w:sz="4" w:space="0" w:color="auto"/>
            </w:tcBorders>
            <w:vAlign w:val="center"/>
          </w:tcPr>
          <w:p w14:paraId="32A873E2" w14:textId="77777777" w:rsidR="00832485" w:rsidRPr="00E6547E" w:rsidRDefault="00832485" w:rsidP="001E2F8E">
            <w:pPr>
              <w:pStyle w:val="Sinespaciado"/>
              <w:jc w:val="center"/>
              <w:rPr>
                <w:rFonts w:asciiTheme="minorHAnsi" w:hAnsiTheme="minorHAnsi"/>
                <w:b/>
                <w:color w:val="BE0F34"/>
                <w:sz w:val="20"/>
              </w:rPr>
            </w:pPr>
            <w:permStart w:id="1306741930" w:edGrp="everyone"/>
            <w:r w:rsidRPr="00E6547E">
              <w:rPr>
                <w:rStyle w:val="Estilo6"/>
                <w:rFonts w:asciiTheme="minorHAnsi" w:hAnsiTheme="minorHAnsi"/>
                <w:color w:val="BE0F34"/>
                <w:sz w:val="20"/>
              </w:rPr>
              <w:t>DOMICILIO DE LA PERSONA CONSTITUYENTE</w:t>
            </w:r>
            <w:permEnd w:id="1306741930"/>
          </w:p>
        </w:tc>
        <w:tc>
          <w:tcPr>
            <w:tcW w:w="1590" w:type="dxa"/>
            <w:tcBorders>
              <w:top w:val="single" w:sz="4" w:space="0" w:color="000000"/>
              <w:left w:val="single" w:sz="4" w:space="0" w:color="auto"/>
              <w:bottom w:val="single" w:sz="4" w:space="0" w:color="000000"/>
              <w:right w:val="single" w:sz="4" w:space="0" w:color="auto"/>
            </w:tcBorders>
            <w:vAlign w:val="center"/>
          </w:tcPr>
          <w:p w14:paraId="03727ECB" w14:textId="77777777" w:rsidR="00832485" w:rsidRPr="00E6547E" w:rsidRDefault="00832485" w:rsidP="001E2F8E">
            <w:pPr>
              <w:pStyle w:val="Sinespaciado"/>
              <w:jc w:val="center"/>
              <w:rPr>
                <w:rFonts w:asciiTheme="minorHAnsi" w:hAnsiTheme="minorHAnsi"/>
                <w:b/>
                <w:color w:val="BE0F34"/>
                <w:sz w:val="20"/>
              </w:rPr>
            </w:pPr>
          </w:p>
        </w:tc>
        <w:tc>
          <w:tcPr>
            <w:tcW w:w="962" w:type="dxa"/>
            <w:tcBorders>
              <w:top w:val="single" w:sz="4" w:space="0" w:color="000000"/>
              <w:left w:val="single" w:sz="4" w:space="0" w:color="auto"/>
              <w:bottom w:val="single" w:sz="4" w:space="0" w:color="000000"/>
              <w:right w:val="single" w:sz="4" w:space="0" w:color="000000"/>
            </w:tcBorders>
            <w:vAlign w:val="center"/>
          </w:tcPr>
          <w:p w14:paraId="50629170" w14:textId="77777777" w:rsidR="00832485" w:rsidRPr="00E6547E" w:rsidRDefault="00832485" w:rsidP="001E2F8E">
            <w:pPr>
              <w:pStyle w:val="Sinespaciado"/>
              <w:jc w:val="center"/>
              <w:rPr>
                <w:rFonts w:asciiTheme="minorHAnsi" w:hAnsiTheme="minorHAnsi"/>
                <w:b/>
                <w:color w:val="BE0F34"/>
                <w:sz w:val="20"/>
              </w:rPr>
            </w:pPr>
          </w:p>
        </w:tc>
      </w:tr>
      <w:tr w:rsidR="00832485" w:rsidRPr="00E6547E" w14:paraId="72E19C54" w14:textId="55173139" w:rsidTr="00832485">
        <w:trPr>
          <w:trHeight w:val="715"/>
        </w:trPr>
        <w:tc>
          <w:tcPr>
            <w:tcW w:w="2405" w:type="dxa"/>
            <w:tcBorders>
              <w:top w:val="single" w:sz="4" w:space="0" w:color="000000"/>
              <w:left w:val="single" w:sz="4" w:space="0" w:color="000000"/>
              <w:bottom w:val="single" w:sz="4" w:space="0" w:color="000000"/>
              <w:right w:val="single" w:sz="4" w:space="0" w:color="000000"/>
            </w:tcBorders>
            <w:vAlign w:val="center"/>
          </w:tcPr>
          <w:p w14:paraId="20B45151" w14:textId="77777777" w:rsidR="00832485" w:rsidRPr="00E6547E" w:rsidRDefault="00832485" w:rsidP="001E2F8E">
            <w:pPr>
              <w:pStyle w:val="Sinespaciado"/>
              <w:jc w:val="center"/>
              <w:rPr>
                <w:rFonts w:asciiTheme="minorHAnsi" w:hAnsiTheme="minorHAnsi"/>
                <w:b/>
                <w:color w:val="FFFFFF"/>
                <w:sz w:val="20"/>
                <w:vertAlign w:val="superscript"/>
                <w:lang w:val="es-MX"/>
              </w:rPr>
            </w:pPr>
            <w:permStart w:id="1053044363" w:edGrp="everyone"/>
            <w:r w:rsidRPr="00E6547E">
              <w:rPr>
                <w:rStyle w:val="Estilo6"/>
                <w:rFonts w:asciiTheme="minorHAnsi" w:hAnsiTheme="minorHAnsi"/>
                <w:color w:val="BE0F34"/>
                <w:sz w:val="20"/>
              </w:rPr>
              <w:t>NOMBRE DEL CONSTITUYENTE</w:t>
            </w:r>
            <w:permEnd w:id="1053044363"/>
          </w:p>
        </w:tc>
        <w:tc>
          <w:tcPr>
            <w:tcW w:w="992" w:type="dxa"/>
            <w:tcBorders>
              <w:top w:val="single" w:sz="4" w:space="0" w:color="000000"/>
              <w:left w:val="single" w:sz="4" w:space="0" w:color="000000"/>
              <w:bottom w:val="single" w:sz="4" w:space="0" w:color="000000"/>
              <w:right w:val="single" w:sz="4" w:space="0" w:color="000000"/>
            </w:tcBorders>
            <w:vAlign w:val="center"/>
          </w:tcPr>
          <w:p w14:paraId="40A05DE7" w14:textId="77777777" w:rsidR="00832485" w:rsidRPr="00E6547E" w:rsidRDefault="00832485" w:rsidP="001E2F8E">
            <w:pPr>
              <w:pStyle w:val="Sinespaciado"/>
              <w:jc w:val="center"/>
              <w:rPr>
                <w:rFonts w:asciiTheme="minorHAnsi" w:hAnsiTheme="minorHAnsi"/>
                <w:b/>
                <w:color w:val="BE0F34"/>
                <w:sz w:val="20"/>
              </w:rPr>
            </w:pPr>
            <w:permStart w:id="2125145907" w:edGrp="everyone"/>
            <w:r w:rsidRPr="00E6547E">
              <w:rPr>
                <w:rStyle w:val="Estilo6"/>
                <w:rFonts w:asciiTheme="minorHAnsi" w:hAnsiTheme="minorHAnsi"/>
                <w:color w:val="BE0F34"/>
                <w:sz w:val="20"/>
              </w:rPr>
              <w:t>TIPO DE IDENTIFICACIÓN</w:t>
            </w:r>
            <w:permEnd w:id="2125145907"/>
          </w:p>
        </w:tc>
        <w:tc>
          <w:tcPr>
            <w:tcW w:w="1276" w:type="dxa"/>
            <w:tcBorders>
              <w:top w:val="single" w:sz="4" w:space="0" w:color="000000"/>
              <w:left w:val="single" w:sz="4" w:space="0" w:color="000000"/>
              <w:bottom w:val="single" w:sz="4" w:space="0" w:color="000000"/>
              <w:right w:val="single" w:sz="4" w:space="0" w:color="000000"/>
            </w:tcBorders>
            <w:vAlign w:val="center"/>
          </w:tcPr>
          <w:p w14:paraId="633F39B6" w14:textId="77777777" w:rsidR="00832485" w:rsidRPr="00E6547E" w:rsidRDefault="00832485" w:rsidP="001E2F8E">
            <w:pPr>
              <w:pStyle w:val="Sinespaciado"/>
              <w:jc w:val="center"/>
              <w:rPr>
                <w:rFonts w:asciiTheme="minorHAnsi" w:hAnsiTheme="minorHAnsi"/>
                <w:b/>
                <w:color w:val="BE0F34"/>
                <w:sz w:val="20"/>
              </w:rPr>
            </w:pPr>
            <w:permStart w:id="694565018" w:edGrp="everyone"/>
            <w:r w:rsidRPr="00E6547E">
              <w:rPr>
                <w:rStyle w:val="Estilo6"/>
                <w:rFonts w:asciiTheme="minorHAnsi" w:hAnsiTheme="minorHAnsi"/>
                <w:color w:val="BE0F34"/>
                <w:sz w:val="20"/>
              </w:rPr>
              <w:t>NÚMERO DE IDENTIFICACIÓN</w:t>
            </w:r>
            <w:permEnd w:id="694565018"/>
          </w:p>
        </w:tc>
        <w:tc>
          <w:tcPr>
            <w:tcW w:w="1701" w:type="dxa"/>
            <w:tcBorders>
              <w:top w:val="single" w:sz="4" w:space="0" w:color="000000"/>
              <w:left w:val="single" w:sz="4" w:space="0" w:color="000000"/>
              <w:bottom w:val="single" w:sz="4" w:space="0" w:color="000000"/>
              <w:right w:val="single" w:sz="4" w:space="0" w:color="auto"/>
            </w:tcBorders>
            <w:vAlign w:val="center"/>
          </w:tcPr>
          <w:p w14:paraId="0B95F04F" w14:textId="77777777" w:rsidR="00832485" w:rsidRPr="00E6547E" w:rsidRDefault="00832485" w:rsidP="001E2F8E">
            <w:pPr>
              <w:pStyle w:val="Sinespaciado"/>
              <w:jc w:val="center"/>
              <w:rPr>
                <w:rFonts w:asciiTheme="minorHAnsi" w:hAnsiTheme="minorHAnsi"/>
                <w:b/>
                <w:color w:val="BE0F34"/>
                <w:sz w:val="20"/>
              </w:rPr>
            </w:pPr>
            <w:permStart w:id="1305036406" w:edGrp="everyone"/>
            <w:r w:rsidRPr="00E6547E">
              <w:rPr>
                <w:rStyle w:val="Estilo6"/>
                <w:rFonts w:asciiTheme="minorHAnsi" w:hAnsiTheme="minorHAnsi"/>
                <w:color w:val="BE0F34"/>
                <w:sz w:val="20"/>
              </w:rPr>
              <w:t>DOMICILIO DE LA PERSONA CONSTITUYENTE</w:t>
            </w:r>
            <w:permEnd w:id="1305036406"/>
          </w:p>
        </w:tc>
        <w:tc>
          <w:tcPr>
            <w:tcW w:w="1590" w:type="dxa"/>
            <w:tcBorders>
              <w:top w:val="single" w:sz="4" w:space="0" w:color="000000"/>
              <w:left w:val="single" w:sz="4" w:space="0" w:color="auto"/>
              <w:bottom w:val="single" w:sz="4" w:space="0" w:color="000000"/>
              <w:right w:val="single" w:sz="4" w:space="0" w:color="auto"/>
            </w:tcBorders>
            <w:vAlign w:val="center"/>
          </w:tcPr>
          <w:p w14:paraId="1230BD7A" w14:textId="77777777" w:rsidR="00832485" w:rsidRPr="00E6547E" w:rsidRDefault="00832485" w:rsidP="001E2F8E">
            <w:pPr>
              <w:pStyle w:val="Sinespaciado"/>
              <w:jc w:val="center"/>
              <w:rPr>
                <w:rFonts w:asciiTheme="minorHAnsi" w:hAnsiTheme="minorHAnsi"/>
                <w:b/>
                <w:color w:val="BE0F34"/>
                <w:sz w:val="20"/>
              </w:rPr>
            </w:pPr>
          </w:p>
        </w:tc>
        <w:tc>
          <w:tcPr>
            <w:tcW w:w="962" w:type="dxa"/>
            <w:tcBorders>
              <w:top w:val="single" w:sz="4" w:space="0" w:color="000000"/>
              <w:left w:val="single" w:sz="4" w:space="0" w:color="auto"/>
              <w:bottom w:val="single" w:sz="4" w:space="0" w:color="000000"/>
              <w:right w:val="single" w:sz="4" w:space="0" w:color="000000"/>
            </w:tcBorders>
            <w:vAlign w:val="center"/>
          </w:tcPr>
          <w:p w14:paraId="75C83238" w14:textId="77777777" w:rsidR="00832485" w:rsidRPr="00E6547E" w:rsidRDefault="00832485" w:rsidP="001E2F8E">
            <w:pPr>
              <w:pStyle w:val="Sinespaciado"/>
              <w:jc w:val="center"/>
              <w:rPr>
                <w:rFonts w:asciiTheme="minorHAnsi" w:hAnsiTheme="minorHAnsi"/>
                <w:b/>
                <w:color w:val="BE0F34"/>
                <w:sz w:val="20"/>
              </w:rPr>
            </w:pPr>
          </w:p>
        </w:tc>
      </w:tr>
      <w:tr w:rsidR="00832485" w:rsidRPr="00E6547E" w14:paraId="1A35E616" w14:textId="34214DFA" w:rsidTr="00832485">
        <w:trPr>
          <w:trHeight w:val="715"/>
        </w:trPr>
        <w:tc>
          <w:tcPr>
            <w:tcW w:w="2405" w:type="dxa"/>
            <w:tcBorders>
              <w:top w:val="single" w:sz="4" w:space="0" w:color="000000"/>
              <w:left w:val="single" w:sz="4" w:space="0" w:color="000000"/>
              <w:bottom w:val="single" w:sz="4" w:space="0" w:color="000000"/>
              <w:right w:val="single" w:sz="4" w:space="0" w:color="000000"/>
            </w:tcBorders>
            <w:vAlign w:val="center"/>
          </w:tcPr>
          <w:p w14:paraId="54372665" w14:textId="77777777" w:rsidR="00832485" w:rsidRPr="00E6547E" w:rsidRDefault="00832485" w:rsidP="001E2F8E">
            <w:pPr>
              <w:pStyle w:val="Sinespaciado"/>
              <w:jc w:val="center"/>
              <w:rPr>
                <w:rFonts w:asciiTheme="minorHAnsi" w:hAnsiTheme="minorHAnsi"/>
                <w:b/>
                <w:color w:val="FFFFFF"/>
                <w:sz w:val="20"/>
                <w:vertAlign w:val="superscript"/>
                <w:lang w:val="es-MX"/>
              </w:rPr>
            </w:pPr>
            <w:permStart w:id="734952727" w:edGrp="everyone"/>
            <w:r w:rsidRPr="00E6547E">
              <w:rPr>
                <w:rStyle w:val="Estilo6"/>
                <w:rFonts w:asciiTheme="minorHAnsi" w:hAnsiTheme="minorHAnsi"/>
                <w:color w:val="BE0F34"/>
                <w:sz w:val="20"/>
              </w:rPr>
              <w:t>NOMBRE DEL CONSTITUYENTE</w:t>
            </w:r>
            <w:permEnd w:id="734952727"/>
          </w:p>
        </w:tc>
        <w:tc>
          <w:tcPr>
            <w:tcW w:w="992" w:type="dxa"/>
            <w:tcBorders>
              <w:top w:val="single" w:sz="4" w:space="0" w:color="000000"/>
              <w:left w:val="single" w:sz="4" w:space="0" w:color="000000"/>
              <w:bottom w:val="single" w:sz="4" w:space="0" w:color="000000"/>
              <w:right w:val="single" w:sz="4" w:space="0" w:color="000000"/>
            </w:tcBorders>
            <w:vAlign w:val="center"/>
          </w:tcPr>
          <w:p w14:paraId="62C8CF79" w14:textId="77777777" w:rsidR="00832485" w:rsidRPr="00E6547E" w:rsidRDefault="00832485" w:rsidP="001E2F8E">
            <w:pPr>
              <w:pStyle w:val="Sinespaciado"/>
              <w:jc w:val="center"/>
              <w:rPr>
                <w:rFonts w:asciiTheme="minorHAnsi" w:hAnsiTheme="minorHAnsi"/>
                <w:b/>
                <w:color w:val="BE0F34"/>
                <w:sz w:val="20"/>
              </w:rPr>
            </w:pPr>
            <w:permStart w:id="286479225" w:edGrp="everyone"/>
            <w:r w:rsidRPr="00E6547E">
              <w:rPr>
                <w:rStyle w:val="Estilo6"/>
                <w:rFonts w:asciiTheme="minorHAnsi" w:hAnsiTheme="minorHAnsi"/>
                <w:color w:val="BE0F34"/>
                <w:sz w:val="20"/>
              </w:rPr>
              <w:t>TIPO DE IDENTIFICACIÓN</w:t>
            </w:r>
            <w:permEnd w:id="286479225"/>
          </w:p>
        </w:tc>
        <w:tc>
          <w:tcPr>
            <w:tcW w:w="1276" w:type="dxa"/>
            <w:tcBorders>
              <w:top w:val="single" w:sz="4" w:space="0" w:color="000000"/>
              <w:left w:val="single" w:sz="4" w:space="0" w:color="000000"/>
              <w:bottom w:val="single" w:sz="4" w:space="0" w:color="000000"/>
              <w:right w:val="single" w:sz="4" w:space="0" w:color="000000"/>
            </w:tcBorders>
            <w:vAlign w:val="center"/>
          </w:tcPr>
          <w:p w14:paraId="4CCC4C8B" w14:textId="77777777" w:rsidR="00832485" w:rsidRPr="00E6547E" w:rsidRDefault="00832485" w:rsidP="001E2F8E">
            <w:pPr>
              <w:pStyle w:val="Sinespaciado"/>
              <w:jc w:val="center"/>
              <w:rPr>
                <w:rFonts w:asciiTheme="minorHAnsi" w:hAnsiTheme="minorHAnsi"/>
                <w:b/>
                <w:color w:val="BE0F34"/>
                <w:sz w:val="20"/>
              </w:rPr>
            </w:pPr>
            <w:permStart w:id="1892773994" w:edGrp="everyone"/>
            <w:r w:rsidRPr="00E6547E">
              <w:rPr>
                <w:rStyle w:val="Estilo6"/>
                <w:rFonts w:asciiTheme="minorHAnsi" w:hAnsiTheme="minorHAnsi"/>
                <w:color w:val="BE0F34"/>
                <w:sz w:val="20"/>
              </w:rPr>
              <w:t>NÚMERO DE IDENTIFICACIÓN</w:t>
            </w:r>
            <w:permEnd w:id="1892773994"/>
          </w:p>
        </w:tc>
        <w:tc>
          <w:tcPr>
            <w:tcW w:w="1701" w:type="dxa"/>
            <w:tcBorders>
              <w:top w:val="single" w:sz="4" w:space="0" w:color="000000"/>
              <w:left w:val="single" w:sz="4" w:space="0" w:color="000000"/>
              <w:bottom w:val="single" w:sz="4" w:space="0" w:color="000000"/>
              <w:right w:val="single" w:sz="4" w:space="0" w:color="auto"/>
            </w:tcBorders>
            <w:vAlign w:val="center"/>
          </w:tcPr>
          <w:p w14:paraId="54A14670" w14:textId="77777777" w:rsidR="00832485" w:rsidRPr="00E6547E" w:rsidRDefault="00832485" w:rsidP="001E2F8E">
            <w:pPr>
              <w:pStyle w:val="Sinespaciado"/>
              <w:jc w:val="center"/>
              <w:rPr>
                <w:rFonts w:asciiTheme="minorHAnsi" w:hAnsiTheme="minorHAnsi"/>
                <w:b/>
                <w:color w:val="BE0F34"/>
                <w:sz w:val="20"/>
              </w:rPr>
            </w:pPr>
            <w:permStart w:id="1736063318" w:edGrp="everyone"/>
            <w:r w:rsidRPr="00E6547E">
              <w:rPr>
                <w:rStyle w:val="Estilo6"/>
                <w:rFonts w:asciiTheme="minorHAnsi" w:hAnsiTheme="minorHAnsi"/>
                <w:color w:val="BE0F34"/>
                <w:sz w:val="20"/>
              </w:rPr>
              <w:t>DOMICILIO DE LA PERSONA CONSTITUYENTE</w:t>
            </w:r>
            <w:permEnd w:id="1736063318"/>
          </w:p>
        </w:tc>
        <w:tc>
          <w:tcPr>
            <w:tcW w:w="1590" w:type="dxa"/>
            <w:tcBorders>
              <w:top w:val="single" w:sz="4" w:space="0" w:color="000000"/>
              <w:left w:val="single" w:sz="4" w:space="0" w:color="auto"/>
              <w:bottom w:val="single" w:sz="4" w:space="0" w:color="000000"/>
              <w:right w:val="single" w:sz="4" w:space="0" w:color="auto"/>
            </w:tcBorders>
            <w:vAlign w:val="center"/>
          </w:tcPr>
          <w:p w14:paraId="4A181DA4" w14:textId="77777777" w:rsidR="00832485" w:rsidRPr="00E6547E" w:rsidRDefault="00832485" w:rsidP="001E2F8E">
            <w:pPr>
              <w:pStyle w:val="Sinespaciado"/>
              <w:jc w:val="center"/>
              <w:rPr>
                <w:rFonts w:asciiTheme="minorHAnsi" w:hAnsiTheme="minorHAnsi"/>
                <w:b/>
                <w:color w:val="BE0F34"/>
                <w:sz w:val="20"/>
              </w:rPr>
            </w:pPr>
          </w:p>
        </w:tc>
        <w:tc>
          <w:tcPr>
            <w:tcW w:w="962" w:type="dxa"/>
            <w:tcBorders>
              <w:top w:val="single" w:sz="4" w:space="0" w:color="000000"/>
              <w:left w:val="single" w:sz="4" w:space="0" w:color="auto"/>
              <w:bottom w:val="single" w:sz="4" w:space="0" w:color="000000"/>
              <w:right w:val="single" w:sz="4" w:space="0" w:color="000000"/>
            </w:tcBorders>
            <w:vAlign w:val="center"/>
          </w:tcPr>
          <w:p w14:paraId="7CB937AC" w14:textId="77777777" w:rsidR="00832485" w:rsidRPr="00E6547E" w:rsidRDefault="00832485" w:rsidP="001E2F8E">
            <w:pPr>
              <w:pStyle w:val="Sinespaciado"/>
              <w:jc w:val="center"/>
              <w:rPr>
                <w:rFonts w:asciiTheme="minorHAnsi" w:hAnsiTheme="minorHAnsi"/>
                <w:b/>
                <w:color w:val="BE0F34"/>
                <w:sz w:val="20"/>
              </w:rPr>
            </w:pPr>
          </w:p>
        </w:tc>
      </w:tr>
      <w:tr w:rsidR="00832485" w:rsidRPr="00E6547E" w14:paraId="0D3A6707" w14:textId="079AE911" w:rsidTr="00832485">
        <w:trPr>
          <w:trHeight w:val="715"/>
        </w:trPr>
        <w:tc>
          <w:tcPr>
            <w:tcW w:w="2405" w:type="dxa"/>
            <w:tcBorders>
              <w:top w:val="single" w:sz="4" w:space="0" w:color="000000"/>
              <w:left w:val="single" w:sz="4" w:space="0" w:color="000000"/>
              <w:bottom w:val="single" w:sz="4" w:space="0" w:color="000000"/>
              <w:right w:val="single" w:sz="4" w:space="0" w:color="000000"/>
            </w:tcBorders>
            <w:vAlign w:val="center"/>
          </w:tcPr>
          <w:p w14:paraId="20C894BD" w14:textId="77777777" w:rsidR="00832485" w:rsidRPr="00E6547E" w:rsidRDefault="00832485" w:rsidP="001E2F8E">
            <w:pPr>
              <w:pStyle w:val="Sinespaciado"/>
              <w:jc w:val="center"/>
              <w:rPr>
                <w:rFonts w:asciiTheme="minorHAnsi" w:hAnsiTheme="minorHAnsi"/>
                <w:b/>
                <w:color w:val="FFFFFF"/>
                <w:sz w:val="20"/>
                <w:vertAlign w:val="superscript"/>
                <w:lang w:val="es-MX"/>
              </w:rPr>
            </w:pPr>
            <w:permStart w:id="1354958703" w:edGrp="everyone"/>
            <w:r w:rsidRPr="00E6547E">
              <w:rPr>
                <w:rStyle w:val="Estilo6"/>
                <w:rFonts w:asciiTheme="minorHAnsi" w:hAnsiTheme="minorHAnsi"/>
                <w:color w:val="BE0F34"/>
                <w:sz w:val="20"/>
              </w:rPr>
              <w:t>NOMBRE DEL CONSTITUYENTE</w:t>
            </w:r>
            <w:permEnd w:id="1354958703"/>
          </w:p>
        </w:tc>
        <w:tc>
          <w:tcPr>
            <w:tcW w:w="992" w:type="dxa"/>
            <w:tcBorders>
              <w:top w:val="single" w:sz="4" w:space="0" w:color="000000"/>
              <w:left w:val="single" w:sz="4" w:space="0" w:color="000000"/>
              <w:bottom w:val="single" w:sz="4" w:space="0" w:color="000000"/>
              <w:right w:val="single" w:sz="4" w:space="0" w:color="000000"/>
            </w:tcBorders>
            <w:vAlign w:val="center"/>
          </w:tcPr>
          <w:p w14:paraId="49FED9B8" w14:textId="77777777" w:rsidR="00832485" w:rsidRPr="00E6547E" w:rsidRDefault="00832485" w:rsidP="001E2F8E">
            <w:pPr>
              <w:pStyle w:val="Sinespaciado"/>
              <w:jc w:val="center"/>
              <w:rPr>
                <w:rFonts w:asciiTheme="minorHAnsi" w:hAnsiTheme="minorHAnsi"/>
                <w:b/>
                <w:color w:val="BE0F34"/>
                <w:sz w:val="20"/>
              </w:rPr>
            </w:pPr>
            <w:permStart w:id="2060477593" w:edGrp="everyone"/>
            <w:r w:rsidRPr="00E6547E">
              <w:rPr>
                <w:rStyle w:val="Estilo6"/>
                <w:rFonts w:asciiTheme="minorHAnsi" w:hAnsiTheme="minorHAnsi"/>
                <w:color w:val="BE0F34"/>
                <w:sz w:val="20"/>
              </w:rPr>
              <w:t>TIPO DE IDENTIFICACIÓN</w:t>
            </w:r>
            <w:permEnd w:id="2060477593"/>
          </w:p>
        </w:tc>
        <w:tc>
          <w:tcPr>
            <w:tcW w:w="1276" w:type="dxa"/>
            <w:tcBorders>
              <w:top w:val="single" w:sz="4" w:space="0" w:color="000000"/>
              <w:left w:val="single" w:sz="4" w:space="0" w:color="000000"/>
              <w:bottom w:val="single" w:sz="4" w:space="0" w:color="000000"/>
              <w:right w:val="single" w:sz="4" w:space="0" w:color="000000"/>
            </w:tcBorders>
            <w:vAlign w:val="center"/>
          </w:tcPr>
          <w:p w14:paraId="50F3577C" w14:textId="77777777" w:rsidR="00832485" w:rsidRPr="00E6547E" w:rsidRDefault="00832485" w:rsidP="001E2F8E">
            <w:pPr>
              <w:pStyle w:val="Sinespaciado"/>
              <w:jc w:val="center"/>
              <w:rPr>
                <w:rFonts w:asciiTheme="minorHAnsi" w:hAnsiTheme="minorHAnsi"/>
                <w:b/>
                <w:color w:val="BE0F34"/>
                <w:sz w:val="20"/>
              </w:rPr>
            </w:pPr>
            <w:permStart w:id="263671226" w:edGrp="everyone"/>
            <w:r w:rsidRPr="00E6547E">
              <w:rPr>
                <w:rStyle w:val="Estilo6"/>
                <w:rFonts w:asciiTheme="minorHAnsi" w:hAnsiTheme="minorHAnsi"/>
                <w:color w:val="BE0F34"/>
                <w:sz w:val="20"/>
              </w:rPr>
              <w:t>NÚMERO DE IDENTIFICACIÓN</w:t>
            </w:r>
            <w:permEnd w:id="263671226"/>
          </w:p>
        </w:tc>
        <w:tc>
          <w:tcPr>
            <w:tcW w:w="1701" w:type="dxa"/>
            <w:tcBorders>
              <w:top w:val="single" w:sz="4" w:space="0" w:color="000000"/>
              <w:left w:val="single" w:sz="4" w:space="0" w:color="000000"/>
              <w:bottom w:val="single" w:sz="4" w:space="0" w:color="000000"/>
              <w:right w:val="single" w:sz="4" w:space="0" w:color="auto"/>
            </w:tcBorders>
            <w:vAlign w:val="center"/>
          </w:tcPr>
          <w:p w14:paraId="2270229D" w14:textId="77777777" w:rsidR="00832485" w:rsidRPr="00E6547E" w:rsidRDefault="00832485" w:rsidP="001E2F8E">
            <w:pPr>
              <w:pStyle w:val="Sinespaciado"/>
              <w:jc w:val="center"/>
              <w:rPr>
                <w:rFonts w:asciiTheme="minorHAnsi" w:hAnsiTheme="minorHAnsi"/>
                <w:b/>
                <w:color w:val="BE0F34"/>
                <w:sz w:val="20"/>
              </w:rPr>
            </w:pPr>
            <w:permStart w:id="761337577" w:edGrp="everyone"/>
            <w:r w:rsidRPr="00E6547E">
              <w:rPr>
                <w:rStyle w:val="Estilo6"/>
                <w:rFonts w:asciiTheme="minorHAnsi" w:hAnsiTheme="minorHAnsi"/>
                <w:color w:val="BE0F34"/>
                <w:sz w:val="20"/>
              </w:rPr>
              <w:t>DOMICILIO DE LA PERSONA CONSTITUYENTE</w:t>
            </w:r>
            <w:permEnd w:id="761337577"/>
          </w:p>
        </w:tc>
        <w:tc>
          <w:tcPr>
            <w:tcW w:w="1590" w:type="dxa"/>
            <w:tcBorders>
              <w:top w:val="single" w:sz="4" w:space="0" w:color="000000"/>
              <w:left w:val="single" w:sz="4" w:space="0" w:color="auto"/>
              <w:bottom w:val="single" w:sz="4" w:space="0" w:color="000000"/>
              <w:right w:val="single" w:sz="4" w:space="0" w:color="auto"/>
            </w:tcBorders>
            <w:vAlign w:val="center"/>
          </w:tcPr>
          <w:p w14:paraId="42ECB076" w14:textId="77777777" w:rsidR="00832485" w:rsidRPr="00E6547E" w:rsidRDefault="00832485" w:rsidP="001E2F8E">
            <w:pPr>
              <w:pStyle w:val="Sinespaciado"/>
              <w:jc w:val="center"/>
              <w:rPr>
                <w:rFonts w:asciiTheme="minorHAnsi" w:hAnsiTheme="minorHAnsi"/>
                <w:b/>
                <w:color w:val="BE0F34"/>
                <w:sz w:val="20"/>
              </w:rPr>
            </w:pPr>
          </w:p>
        </w:tc>
        <w:tc>
          <w:tcPr>
            <w:tcW w:w="962" w:type="dxa"/>
            <w:tcBorders>
              <w:top w:val="single" w:sz="4" w:space="0" w:color="000000"/>
              <w:left w:val="single" w:sz="4" w:space="0" w:color="auto"/>
              <w:bottom w:val="single" w:sz="4" w:space="0" w:color="000000"/>
              <w:right w:val="single" w:sz="4" w:space="0" w:color="000000"/>
            </w:tcBorders>
            <w:vAlign w:val="center"/>
          </w:tcPr>
          <w:p w14:paraId="5CEBE733" w14:textId="77777777" w:rsidR="00832485" w:rsidRPr="00E6547E" w:rsidRDefault="00832485" w:rsidP="001E2F8E">
            <w:pPr>
              <w:pStyle w:val="Sinespaciado"/>
              <w:jc w:val="center"/>
              <w:rPr>
                <w:rFonts w:asciiTheme="minorHAnsi" w:hAnsiTheme="minorHAnsi"/>
                <w:b/>
                <w:color w:val="BE0F34"/>
                <w:sz w:val="20"/>
              </w:rPr>
            </w:pPr>
          </w:p>
        </w:tc>
      </w:tr>
      <w:tr w:rsidR="00832485" w:rsidRPr="00E6547E" w14:paraId="7383BD77" w14:textId="0DC5EA2C" w:rsidTr="00832485">
        <w:trPr>
          <w:trHeight w:val="715"/>
        </w:trPr>
        <w:tc>
          <w:tcPr>
            <w:tcW w:w="2405" w:type="dxa"/>
            <w:tcBorders>
              <w:top w:val="single" w:sz="4" w:space="0" w:color="000000"/>
              <w:left w:val="single" w:sz="4" w:space="0" w:color="000000"/>
              <w:bottom w:val="single" w:sz="4" w:space="0" w:color="000000"/>
              <w:right w:val="single" w:sz="4" w:space="0" w:color="000000"/>
            </w:tcBorders>
            <w:vAlign w:val="center"/>
          </w:tcPr>
          <w:p w14:paraId="148F27F3" w14:textId="77777777" w:rsidR="00832485" w:rsidRPr="00E6547E" w:rsidRDefault="00832485" w:rsidP="001E2F8E">
            <w:pPr>
              <w:pStyle w:val="Sinespaciado"/>
              <w:jc w:val="center"/>
              <w:rPr>
                <w:rFonts w:asciiTheme="minorHAnsi" w:hAnsiTheme="minorHAnsi"/>
                <w:b/>
                <w:color w:val="FFFFFF"/>
                <w:sz w:val="20"/>
                <w:vertAlign w:val="superscript"/>
                <w:lang w:val="es-MX"/>
              </w:rPr>
            </w:pPr>
            <w:permStart w:id="1465584388" w:edGrp="everyone"/>
            <w:r w:rsidRPr="00E6547E">
              <w:rPr>
                <w:rStyle w:val="Estilo6"/>
                <w:rFonts w:asciiTheme="minorHAnsi" w:hAnsiTheme="minorHAnsi"/>
                <w:color w:val="BE0F34"/>
                <w:sz w:val="20"/>
              </w:rPr>
              <w:t>NOMBRE DEL CONSTITUYENTE</w:t>
            </w:r>
            <w:permEnd w:id="1465584388"/>
          </w:p>
        </w:tc>
        <w:tc>
          <w:tcPr>
            <w:tcW w:w="992" w:type="dxa"/>
            <w:tcBorders>
              <w:top w:val="single" w:sz="4" w:space="0" w:color="000000"/>
              <w:left w:val="single" w:sz="4" w:space="0" w:color="000000"/>
              <w:bottom w:val="single" w:sz="4" w:space="0" w:color="000000"/>
              <w:right w:val="single" w:sz="4" w:space="0" w:color="000000"/>
            </w:tcBorders>
            <w:vAlign w:val="center"/>
          </w:tcPr>
          <w:p w14:paraId="52FC55CA" w14:textId="77777777" w:rsidR="00832485" w:rsidRPr="00E6547E" w:rsidRDefault="00832485" w:rsidP="001E2F8E">
            <w:pPr>
              <w:pStyle w:val="Sinespaciado"/>
              <w:jc w:val="center"/>
              <w:rPr>
                <w:rFonts w:asciiTheme="minorHAnsi" w:hAnsiTheme="minorHAnsi"/>
                <w:b/>
                <w:color w:val="BE0F34"/>
                <w:sz w:val="20"/>
              </w:rPr>
            </w:pPr>
            <w:permStart w:id="1725962884" w:edGrp="everyone"/>
            <w:r w:rsidRPr="00E6547E">
              <w:rPr>
                <w:rStyle w:val="Estilo6"/>
                <w:rFonts w:asciiTheme="minorHAnsi" w:hAnsiTheme="minorHAnsi"/>
                <w:color w:val="BE0F34"/>
                <w:sz w:val="20"/>
              </w:rPr>
              <w:t>TIPO DE IDENTIFICACIÓN</w:t>
            </w:r>
            <w:permEnd w:id="1725962884"/>
          </w:p>
        </w:tc>
        <w:tc>
          <w:tcPr>
            <w:tcW w:w="1276" w:type="dxa"/>
            <w:tcBorders>
              <w:top w:val="single" w:sz="4" w:space="0" w:color="000000"/>
              <w:left w:val="single" w:sz="4" w:space="0" w:color="000000"/>
              <w:bottom w:val="single" w:sz="4" w:space="0" w:color="000000"/>
              <w:right w:val="single" w:sz="4" w:space="0" w:color="000000"/>
            </w:tcBorders>
            <w:vAlign w:val="center"/>
          </w:tcPr>
          <w:p w14:paraId="35740F49" w14:textId="77777777" w:rsidR="00832485" w:rsidRPr="00E6547E" w:rsidRDefault="00832485" w:rsidP="001E2F8E">
            <w:pPr>
              <w:pStyle w:val="Sinespaciado"/>
              <w:jc w:val="center"/>
              <w:rPr>
                <w:rFonts w:asciiTheme="minorHAnsi" w:hAnsiTheme="minorHAnsi"/>
                <w:b/>
                <w:color w:val="BE0F34"/>
                <w:sz w:val="20"/>
              </w:rPr>
            </w:pPr>
            <w:permStart w:id="1601838620" w:edGrp="everyone"/>
            <w:r w:rsidRPr="00E6547E">
              <w:rPr>
                <w:rStyle w:val="Estilo6"/>
                <w:rFonts w:asciiTheme="minorHAnsi" w:hAnsiTheme="minorHAnsi"/>
                <w:color w:val="BE0F34"/>
                <w:sz w:val="20"/>
              </w:rPr>
              <w:t>NÚMERO DE IDENTIFICACIÓN</w:t>
            </w:r>
            <w:permEnd w:id="1601838620"/>
          </w:p>
        </w:tc>
        <w:tc>
          <w:tcPr>
            <w:tcW w:w="1701" w:type="dxa"/>
            <w:tcBorders>
              <w:top w:val="single" w:sz="4" w:space="0" w:color="000000"/>
              <w:left w:val="single" w:sz="4" w:space="0" w:color="000000"/>
              <w:bottom w:val="single" w:sz="4" w:space="0" w:color="000000"/>
              <w:right w:val="single" w:sz="4" w:space="0" w:color="auto"/>
            </w:tcBorders>
            <w:vAlign w:val="center"/>
          </w:tcPr>
          <w:p w14:paraId="407B2262" w14:textId="77777777" w:rsidR="00832485" w:rsidRPr="00E6547E" w:rsidRDefault="00832485" w:rsidP="001E2F8E">
            <w:pPr>
              <w:pStyle w:val="Sinespaciado"/>
              <w:jc w:val="center"/>
              <w:rPr>
                <w:rFonts w:asciiTheme="minorHAnsi" w:hAnsiTheme="minorHAnsi"/>
                <w:b/>
                <w:color w:val="BE0F34"/>
                <w:sz w:val="20"/>
              </w:rPr>
            </w:pPr>
            <w:permStart w:id="311386435" w:edGrp="everyone"/>
            <w:r w:rsidRPr="00E6547E">
              <w:rPr>
                <w:rStyle w:val="Estilo6"/>
                <w:rFonts w:asciiTheme="minorHAnsi" w:hAnsiTheme="minorHAnsi"/>
                <w:color w:val="BE0F34"/>
                <w:sz w:val="20"/>
              </w:rPr>
              <w:t>DOMICILIO DE LA PERSONA CONSTITUYENTE</w:t>
            </w:r>
            <w:permEnd w:id="311386435"/>
          </w:p>
        </w:tc>
        <w:tc>
          <w:tcPr>
            <w:tcW w:w="1590" w:type="dxa"/>
            <w:tcBorders>
              <w:top w:val="single" w:sz="4" w:space="0" w:color="000000"/>
              <w:left w:val="single" w:sz="4" w:space="0" w:color="auto"/>
              <w:bottom w:val="single" w:sz="4" w:space="0" w:color="000000"/>
              <w:right w:val="single" w:sz="4" w:space="0" w:color="auto"/>
            </w:tcBorders>
            <w:vAlign w:val="center"/>
          </w:tcPr>
          <w:p w14:paraId="4EE2F2A7" w14:textId="77777777" w:rsidR="00832485" w:rsidRPr="00E6547E" w:rsidRDefault="00832485" w:rsidP="001E2F8E">
            <w:pPr>
              <w:pStyle w:val="Sinespaciado"/>
              <w:jc w:val="center"/>
              <w:rPr>
                <w:rFonts w:asciiTheme="minorHAnsi" w:hAnsiTheme="minorHAnsi"/>
                <w:b/>
                <w:color w:val="BE0F34"/>
                <w:sz w:val="20"/>
              </w:rPr>
            </w:pPr>
          </w:p>
        </w:tc>
        <w:tc>
          <w:tcPr>
            <w:tcW w:w="962" w:type="dxa"/>
            <w:tcBorders>
              <w:top w:val="single" w:sz="4" w:space="0" w:color="000000"/>
              <w:left w:val="single" w:sz="4" w:space="0" w:color="auto"/>
              <w:bottom w:val="single" w:sz="4" w:space="0" w:color="000000"/>
              <w:right w:val="single" w:sz="4" w:space="0" w:color="000000"/>
            </w:tcBorders>
            <w:vAlign w:val="center"/>
          </w:tcPr>
          <w:p w14:paraId="7CB56595" w14:textId="77777777" w:rsidR="00832485" w:rsidRPr="00E6547E" w:rsidRDefault="00832485" w:rsidP="001E2F8E">
            <w:pPr>
              <w:pStyle w:val="Sinespaciado"/>
              <w:jc w:val="center"/>
              <w:rPr>
                <w:rFonts w:asciiTheme="minorHAnsi" w:hAnsiTheme="minorHAnsi"/>
                <w:b/>
                <w:color w:val="BE0F34"/>
                <w:sz w:val="20"/>
              </w:rPr>
            </w:pPr>
          </w:p>
        </w:tc>
      </w:tr>
      <w:tr w:rsidR="00832485" w:rsidRPr="00E6547E" w14:paraId="311D4C5D" w14:textId="22EB7B33" w:rsidTr="00832485">
        <w:trPr>
          <w:trHeight w:val="715"/>
        </w:trPr>
        <w:tc>
          <w:tcPr>
            <w:tcW w:w="2405" w:type="dxa"/>
            <w:tcBorders>
              <w:top w:val="single" w:sz="4" w:space="0" w:color="000000"/>
              <w:left w:val="single" w:sz="4" w:space="0" w:color="000000"/>
              <w:bottom w:val="single" w:sz="4" w:space="0" w:color="000000"/>
              <w:right w:val="single" w:sz="4" w:space="0" w:color="000000"/>
            </w:tcBorders>
            <w:vAlign w:val="center"/>
          </w:tcPr>
          <w:p w14:paraId="20088567" w14:textId="77777777" w:rsidR="00832485" w:rsidRPr="00E6547E" w:rsidRDefault="00832485" w:rsidP="001E2F8E">
            <w:pPr>
              <w:pStyle w:val="Sinespaciado"/>
              <w:jc w:val="center"/>
              <w:rPr>
                <w:rFonts w:asciiTheme="minorHAnsi" w:hAnsiTheme="minorHAnsi"/>
                <w:b/>
                <w:color w:val="FFFFFF"/>
                <w:sz w:val="20"/>
                <w:vertAlign w:val="superscript"/>
                <w:lang w:val="es-MX"/>
              </w:rPr>
            </w:pPr>
            <w:permStart w:id="169417626" w:edGrp="everyone"/>
            <w:r w:rsidRPr="00E6547E">
              <w:rPr>
                <w:rStyle w:val="Estilo6"/>
                <w:rFonts w:asciiTheme="minorHAnsi" w:hAnsiTheme="minorHAnsi"/>
                <w:color w:val="BE0F34"/>
                <w:sz w:val="20"/>
              </w:rPr>
              <w:t>NOMBRE DEL CONSTITUYENTE</w:t>
            </w:r>
            <w:permEnd w:id="169417626"/>
          </w:p>
        </w:tc>
        <w:tc>
          <w:tcPr>
            <w:tcW w:w="992" w:type="dxa"/>
            <w:tcBorders>
              <w:top w:val="single" w:sz="4" w:space="0" w:color="000000"/>
              <w:left w:val="single" w:sz="4" w:space="0" w:color="000000"/>
              <w:bottom w:val="single" w:sz="4" w:space="0" w:color="000000"/>
              <w:right w:val="single" w:sz="4" w:space="0" w:color="000000"/>
            </w:tcBorders>
            <w:vAlign w:val="center"/>
          </w:tcPr>
          <w:p w14:paraId="01F28DF9" w14:textId="77777777" w:rsidR="00832485" w:rsidRPr="00E6547E" w:rsidRDefault="00832485" w:rsidP="001E2F8E">
            <w:pPr>
              <w:pStyle w:val="Sinespaciado"/>
              <w:jc w:val="center"/>
              <w:rPr>
                <w:rFonts w:asciiTheme="minorHAnsi" w:hAnsiTheme="minorHAnsi"/>
                <w:b/>
                <w:color w:val="BE0F34"/>
                <w:sz w:val="20"/>
              </w:rPr>
            </w:pPr>
            <w:permStart w:id="1616534886" w:edGrp="everyone"/>
            <w:r w:rsidRPr="00E6547E">
              <w:rPr>
                <w:rStyle w:val="Estilo6"/>
                <w:rFonts w:asciiTheme="minorHAnsi" w:hAnsiTheme="minorHAnsi"/>
                <w:color w:val="BE0F34"/>
                <w:sz w:val="20"/>
              </w:rPr>
              <w:t>TIPO DE IDENTIFICACIÓN</w:t>
            </w:r>
            <w:permEnd w:id="1616534886"/>
          </w:p>
        </w:tc>
        <w:tc>
          <w:tcPr>
            <w:tcW w:w="1276" w:type="dxa"/>
            <w:tcBorders>
              <w:top w:val="single" w:sz="4" w:space="0" w:color="000000"/>
              <w:left w:val="single" w:sz="4" w:space="0" w:color="000000"/>
              <w:bottom w:val="single" w:sz="4" w:space="0" w:color="000000"/>
              <w:right w:val="single" w:sz="4" w:space="0" w:color="000000"/>
            </w:tcBorders>
            <w:vAlign w:val="center"/>
          </w:tcPr>
          <w:p w14:paraId="513D3CDB" w14:textId="77777777" w:rsidR="00832485" w:rsidRPr="00E6547E" w:rsidRDefault="00832485" w:rsidP="001E2F8E">
            <w:pPr>
              <w:pStyle w:val="Sinespaciado"/>
              <w:jc w:val="center"/>
              <w:rPr>
                <w:rFonts w:asciiTheme="minorHAnsi" w:hAnsiTheme="minorHAnsi"/>
                <w:b/>
                <w:color w:val="BE0F34"/>
                <w:sz w:val="20"/>
              </w:rPr>
            </w:pPr>
            <w:permStart w:id="1299782492" w:edGrp="everyone"/>
            <w:r w:rsidRPr="00E6547E">
              <w:rPr>
                <w:rStyle w:val="Estilo6"/>
                <w:rFonts w:asciiTheme="minorHAnsi" w:hAnsiTheme="minorHAnsi"/>
                <w:color w:val="BE0F34"/>
                <w:sz w:val="20"/>
              </w:rPr>
              <w:t>NÚMERO DE IDENTIFICACIÓN</w:t>
            </w:r>
            <w:permEnd w:id="1299782492"/>
          </w:p>
        </w:tc>
        <w:tc>
          <w:tcPr>
            <w:tcW w:w="1701" w:type="dxa"/>
            <w:tcBorders>
              <w:top w:val="single" w:sz="4" w:space="0" w:color="000000"/>
              <w:left w:val="single" w:sz="4" w:space="0" w:color="000000"/>
              <w:bottom w:val="single" w:sz="4" w:space="0" w:color="000000"/>
              <w:right w:val="single" w:sz="4" w:space="0" w:color="auto"/>
            </w:tcBorders>
            <w:vAlign w:val="center"/>
          </w:tcPr>
          <w:p w14:paraId="35548EA1" w14:textId="77777777" w:rsidR="00832485" w:rsidRPr="00E6547E" w:rsidRDefault="00832485" w:rsidP="001E2F8E">
            <w:pPr>
              <w:pStyle w:val="Sinespaciado"/>
              <w:jc w:val="center"/>
              <w:rPr>
                <w:rFonts w:asciiTheme="minorHAnsi" w:hAnsiTheme="minorHAnsi"/>
                <w:b/>
                <w:color w:val="BE0F34"/>
                <w:sz w:val="20"/>
              </w:rPr>
            </w:pPr>
            <w:permStart w:id="1990089373" w:edGrp="everyone"/>
            <w:r w:rsidRPr="00E6547E">
              <w:rPr>
                <w:rStyle w:val="Estilo6"/>
                <w:rFonts w:asciiTheme="minorHAnsi" w:hAnsiTheme="minorHAnsi"/>
                <w:color w:val="BE0F34"/>
                <w:sz w:val="20"/>
              </w:rPr>
              <w:t>DOMICILIO DE LA PERSONA CONSTITUYENTE</w:t>
            </w:r>
            <w:permEnd w:id="1990089373"/>
          </w:p>
        </w:tc>
        <w:tc>
          <w:tcPr>
            <w:tcW w:w="1590" w:type="dxa"/>
            <w:tcBorders>
              <w:top w:val="single" w:sz="4" w:space="0" w:color="000000"/>
              <w:left w:val="single" w:sz="4" w:space="0" w:color="auto"/>
              <w:bottom w:val="single" w:sz="4" w:space="0" w:color="000000"/>
              <w:right w:val="single" w:sz="4" w:space="0" w:color="auto"/>
            </w:tcBorders>
            <w:vAlign w:val="center"/>
          </w:tcPr>
          <w:p w14:paraId="07F084A4" w14:textId="77777777" w:rsidR="00832485" w:rsidRPr="00E6547E" w:rsidRDefault="00832485" w:rsidP="001E2F8E">
            <w:pPr>
              <w:pStyle w:val="Sinespaciado"/>
              <w:jc w:val="center"/>
              <w:rPr>
                <w:rFonts w:asciiTheme="minorHAnsi" w:hAnsiTheme="minorHAnsi"/>
                <w:b/>
                <w:color w:val="BE0F34"/>
                <w:sz w:val="20"/>
              </w:rPr>
            </w:pPr>
          </w:p>
        </w:tc>
        <w:tc>
          <w:tcPr>
            <w:tcW w:w="962" w:type="dxa"/>
            <w:tcBorders>
              <w:top w:val="single" w:sz="4" w:space="0" w:color="000000"/>
              <w:left w:val="single" w:sz="4" w:space="0" w:color="auto"/>
              <w:bottom w:val="single" w:sz="4" w:space="0" w:color="000000"/>
              <w:right w:val="single" w:sz="4" w:space="0" w:color="000000"/>
            </w:tcBorders>
            <w:vAlign w:val="center"/>
          </w:tcPr>
          <w:p w14:paraId="3EE20A60" w14:textId="77777777" w:rsidR="00832485" w:rsidRPr="00E6547E" w:rsidRDefault="00832485" w:rsidP="001E2F8E">
            <w:pPr>
              <w:pStyle w:val="Sinespaciado"/>
              <w:jc w:val="center"/>
              <w:rPr>
                <w:rFonts w:asciiTheme="minorHAnsi" w:hAnsiTheme="minorHAnsi"/>
                <w:b/>
                <w:color w:val="BE0F34"/>
                <w:sz w:val="20"/>
              </w:rPr>
            </w:pPr>
          </w:p>
        </w:tc>
      </w:tr>
      <w:tr w:rsidR="00832485" w:rsidRPr="00E6547E" w14:paraId="1DAE5009" w14:textId="5120BBEF" w:rsidTr="00832485">
        <w:trPr>
          <w:trHeight w:val="715"/>
        </w:trPr>
        <w:tc>
          <w:tcPr>
            <w:tcW w:w="2405" w:type="dxa"/>
            <w:tcBorders>
              <w:top w:val="single" w:sz="4" w:space="0" w:color="000000"/>
              <w:left w:val="single" w:sz="4" w:space="0" w:color="000000"/>
              <w:bottom w:val="single" w:sz="4" w:space="0" w:color="000000"/>
              <w:right w:val="single" w:sz="4" w:space="0" w:color="000000"/>
            </w:tcBorders>
            <w:vAlign w:val="center"/>
          </w:tcPr>
          <w:p w14:paraId="4C075BE2" w14:textId="77777777" w:rsidR="00832485" w:rsidRPr="00E6547E" w:rsidRDefault="00832485" w:rsidP="001E2F8E">
            <w:pPr>
              <w:pStyle w:val="Sinespaciado"/>
              <w:jc w:val="center"/>
              <w:rPr>
                <w:rFonts w:asciiTheme="minorHAnsi" w:hAnsiTheme="minorHAnsi"/>
                <w:b/>
                <w:color w:val="FFFFFF"/>
                <w:sz w:val="20"/>
                <w:vertAlign w:val="superscript"/>
                <w:lang w:val="es-MX"/>
              </w:rPr>
            </w:pPr>
            <w:permStart w:id="867597778" w:edGrp="everyone"/>
            <w:r w:rsidRPr="00E6547E">
              <w:rPr>
                <w:rStyle w:val="Estilo6"/>
                <w:rFonts w:asciiTheme="minorHAnsi" w:hAnsiTheme="minorHAnsi"/>
                <w:color w:val="BE0F34"/>
                <w:sz w:val="20"/>
              </w:rPr>
              <w:t>NOMBRE DEL CONSTITUYENTE</w:t>
            </w:r>
            <w:permEnd w:id="867597778"/>
          </w:p>
        </w:tc>
        <w:tc>
          <w:tcPr>
            <w:tcW w:w="992" w:type="dxa"/>
            <w:tcBorders>
              <w:top w:val="single" w:sz="4" w:space="0" w:color="000000"/>
              <w:left w:val="single" w:sz="4" w:space="0" w:color="000000"/>
              <w:bottom w:val="single" w:sz="4" w:space="0" w:color="000000"/>
              <w:right w:val="single" w:sz="4" w:space="0" w:color="000000"/>
            </w:tcBorders>
            <w:vAlign w:val="center"/>
          </w:tcPr>
          <w:p w14:paraId="515CCD9C" w14:textId="77777777" w:rsidR="00832485" w:rsidRPr="00E6547E" w:rsidRDefault="00832485" w:rsidP="001E2F8E">
            <w:pPr>
              <w:pStyle w:val="Sinespaciado"/>
              <w:jc w:val="center"/>
              <w:rPr>
                <w:rFonts w:asciiTheme="minorHAnsi" w:hAnsiTheme="minorHAnsi"/>
                <w:b/>
                <w:color w:val="BE0F34"/>
                <w:sz w:val="20"/>
              </w:rPr>
            </w:pPr>
            <w:permStart w:id="1596272438" w:edGrp="everyone"/>
            <w:r w:rsidRPr="00E6547E">
              <w:rPr>
                <w:rStyle w:val="Estilo6"/>
                <w:rFonts w:asciiTheme="minorHAnsi" w:hAnsiTheme="minorHAnsi"/>
                <w:color w:val="BE0F34"/>
                <w:sz w:val="20"/>
              </w:rPr>
              <w:t>TIPO DE IDENTIFICACIÓN</w:t>
            </w:r>
            <w:permEnd w:id="1596272438"/>
          </w:p>
        </w:tc>
        <w:tc>
          <w:tcPr>
            <w:tcW w:w="1276" w:type="dxa"/>
            <w:tcBorders>
              <w:top w:val="single" w:sz="4" w:space="0" w:color="000000"/>
              <w:left w:val="single" w:sz="4" w:space="0" w:color="000000"/>
              <w:bottom w:val="single" w:sz="4" w:space="0" w:color="000000"/>
              <w:right w:val="single" w:sz="4" w:space="0" w:color="000000"/>
            </w:tcBorders>
            <w:vAlign w:val="center"/>
          </w:tcPr>
          <w:p w14:paraId="7048B1B6" w14:textId="77777777" w:rsidR="00832485" w:rsidRPr="00E6547E" w:rsidRDefault="00832485" w:rsidP="001E2F8E">
            <w:pPr>
              <w:pStyle w:val="Sinespaciado"/>
              <w:jc w:val="center"/>
              <w:rPr>
                <w:rFonts w:asciiTheme="minorHAnsi" w:hAnsiTheme="minorHAnsi"/>
                <w:b/>
                <w:color w:val="BE0F34"/>
                <w:sz w:val="20"/>
              </w:rPr>
            </w:pPr>
            <w:permStart w:id="188769206" w:edGrp="everyone"/>
            <w:r w:rsidRPr="00E6547E">
              <w:rPr>
                <w:rStyle w:val="Estilo6"/>
                <w:rFonts w:asciiTheme="minorHAnsi" w:hAnsiTheme="minorHAnsi"/>
                <w:color w:val="BE0F34"/>
                <w:sz w:val="20"/>
              </w:rPr>
              <w:t>NÚMERO DE IDENTIFICACIÓN</w:t>
            </w:r>
            <w:permEnd w:id="188769206"/>
          </w:p>
        </w:tc>
        <w:tc>
          <w:tcPr>
            <w:tcW w:w="1701" w:type="dxa"/>
            <w:tcBorders>
              <w:top w:val="single" w:sz="4" w:space="0" w:color="000000"/>
              <w:left w:val="single" w:sz="4" w:space="0" w:color="000000"/>
              <w:bottom w:val="single" w:sz="4" w:space="0" w:color="000000"/>
              <w:right w:val="single" w:sz="4" w:space="0" w:color="auto"/>
            </w:tcBorders>
            <w:vAlign w:val="center"/>
          </w:tcPr>
          <w:p w14:paraId="2FD67D5E" w14:textId="77777777" w:rsidR="00832485" w:rsidRPr="00E6547E" w:rsidRDefault="00832485" w:rsidP="001E2F8E">
            <w:pPr>
              <w:pStyle w:val="Sinespaciado"/>
              <w:jc w:val="center"/>
              <w:rPr>
                <w:rFonts w:asciiTheme="minorHAnsi" w:hAnsiTheme="minorHAnsi"/>
                <w:b/>
                <w:color w:val="BE0F34"/>
                <w:sz w:val="20"/>
              </w:rPr>
            </w:pPr>
            <w:permStart w:id="1249856662" w:edGrp="everyone"/>
            <w:r w:rsidRPr="00E6547E">
              <w:rPr>
                <w:rStyle w:val="Estilo6"/>
                <w:rFonts w:asciiTheme="minorHAnsi" w:hAnsiTheme="minorHAnsi"/>
                <w:color w:val="BE0F34"/>
                <w:sz w:val="20"/>
              </w:rPr>
              <w:t>DOMICILIO DE LA PERSONA CONSTITUYENTE</w:t>
            </w:r>
            <w:permEnd w:id="1249856662"/>
          </w:p>
        </w:tc>
        <w:tc>
          <w:tcPr>
            <w:tcW w:w="1590" w:type="dxa"/>
            <w:tcBorders>
              <w:top w:val="single" w:sz="4" w:space="0" w:color="000000"/>
              <w:left w:val="single" w:sz="4" w:space="0" w:color="auto"/>
              <w:bottom w:val="single" w:sz="4" w:space="0" w:color="000000"/>
              <w:right w:val="single" w:sz="4" w:space="0" w:color="auto"/>
            </w:tcBorders>
            <w:vAlign w:val="center"/>
          </w:tcPr>
          <w:p w14:paraId="52944881" w14:textId="77777777" w:rsidR="00832485" w:rsidRPr="00E6547E" w:rsidRDefault="00832485" w:rsidP="001E2F8E">
            <w:pPr>
              <w:pStyle w:val="Sinespaciado"/>
              <w:jc w:val="center"/>
              <w:rPr>
                <w:rFonts w:asciiTheme="minorHAnsi" w:hAnsiTheme="minorHAnsi"/>
                <w:b/>
                <w:color w:val="BE0F34"/>
                <w:sz w:val="20"/>
              </w:rPr>
            </w:pPr>
          </w:p>
        </w:tc>
        <w:tc>
          <w:tcPr>
            <w:tcW w:w="962" w:type="dxa"/>
            <w:tcBorders>
              <w:top w:val="single" w:sz="4" w:space="0" w:color="000000"/>
              <w:left w:val="single" w:sz="4" w:space="0" w:color="auto"/>
              <w:bottom w:val="single" w:sz="4" w:space="0" w:color="000000"/>
              <w:right w:val="single" w:sz="4" w:space="0" w:color="000000"/>
            </w:tcBorders>
            <w:vAlign w:val="center"/>
          </w:tcPr>
          <w:p w14:paraId="6FD69790" w14:textId="77777777" w:rsidR="00832485" w:rsidRPr="00E6547E" w:rsidRDefault="00832485" w:rsidP="001E2F8E">
            <w:pPr>
              <w:pStyle w:val="Sinespaciado"/>
              <w:jc w:val="center"/>
              <w:rPr>
                <w:rFonts w:asciiTheme="minorHAnsi" w:hAnsiTheme="minorHAnsi"/>
                <w:b/>
                <w:color w:val="BE0F34"/>
                <w:sz w:val="20"/>
              </w:rPr>
            </w:pPr>
          </w:p>
        </w:tc>
      </w:tr>
      <w:tr w:rsidR="00832485" w:rsidRPr="00E6547E" w14:paraId="6998F213" w14:textId="36DC1E3B" w:rsidTr="00832485">
        <w:trPr>
          <w:trHeight w:val="715"/>
        </w:trPr>
        <w:tc>
          <w:tcPr>
            <w:tcW w:w="2405" w:type="dxa"/>
            <w:tcBorders>
              <w:top w:val="single" w:sz="4" w:space="0" w:color="000000"/>
              <w:left w:val="single" w:sz="4" w:space="0" w:color="000000"/>
              <w:bottom w:val="single" w:sz="4" w:space="0" w:color="000000"/>
              <w:right w:val="single" w:sz="4" w:space="0" w:color="000000"/>
            </w:tcBorders>
            <w:vAlign w:val="center"/>
          </w:tcPr>
          <w:p w14:paraId="43413493" w14:textId="77777777" w:rsidR="00832485" w:rsidRPr="00E6547E" w:rsidRDefault="00832485" w:rsidP="001E2F8E">
            <w:pPr>
              <w:pStyle w:val="Sinespaciado"/>
              <w:jc w:val="center"/>
              <w:rPr>
                <w:rFonts w:asciiTheme="minorHAnsi" w:hAnsiTheme="minorHAnsi"/>
                <w:b/>
                <w:color w:val="FFFFFF"/>
                <w:sz w:val="20"/>
                <w:vertAlign w:val="superscript"/>
                <w:lang w:val="es-MX"/>
              </w:rPr>
            </w:pPr>
            <w:permStart w:id="540214626" w:edGrp="everyone"/>
            <w:r w:rsidRPr="00E6547E">
              <w:rPr>
                <w:rStyle w:val="Estilo6"/>
                <w:rFonts w:asciiTheme="minorHAnsi" w:hAnsiTheme="minorHAnsi"/>
                <w:color w:val="BE0F34"/>
                <w:sz w:val="20"/>
              </w:rPr>
              <w:t>NOMBRE DEL CONSTITUYENTE</w:t>
            </w:r>
            <w:permEnd w:id="540214626"/>
          </w:p>
        </w:tc>
        <w:tc>
          <w:tcPr>
            <w:tcW w:w="992" w:type="dxa"/>
            <w:tcBorders>
              <w:top w:val="single" w:sz="4" w:space="0" w:color="000000"/>
              <w:left w:val="single" w:sz="4" w:space="0" w:color="000000"/>
              <w:bottom w:val="single" w:sz="4" w:space="0" w:color="000000"/>
              <w:right w:val="single" w:sz="4" w:space="0" w:color="000000"/>
            </w:tcBorders>
            <w:vAlign w:val="center"/>
          </w:tcPr>
          <w:p w14:paraId="378AB3EF" w14:textId="77777777" w:rsidR="00832485" w:rsidRPr="00E6547E" w:rsidRDefault="00832485" w:rsidP="001E2F8E">
            <w:pPr>
              <w:pStyle w:val="Sinespaciado"/>
              <w:jc w:val="center"/>
              <w:rPr>
                <w:rFonts w:asciiTheme="minorHAnsi" w:hAnsiTheme="minorHAnsi"/>
                <w:b/>
                <w:color w:val="BE0F34"/>
                <w:sz w:val="20"/>
              </w:rPr>
            </w:pPr>
            <w:permStart w:id="1158420853" w:edGrp="everyone"/>
            <w:r w:rsidRPr="00E6547E">
              <w:rPr>
                <w:rStyle w:val="Estilo6"/>
                <w:rFonts w:asciiTheme="minorHAnsi" w:hAnsiTheme="minorHAnsi"/>
                <w:color w:val="BE0F34"/>
                <w:sz w:val="20"/>
              </w:rPr>
              <w:t>TIPO DE IDENTIFICACIÓN</w:t>
            </w:r>
            <w:permEnd w:id="1158420853"/>
          </w:p>
        </w:tc>
        <w:tc>
          <w:tcPr>
            <w:tcW w:w="1276" w:type="dxa"/>
            <w:tcBorders>
              <w:top w:val="single" w:sz="4" w:space="0" w:color="000000"/>
              <w:left w:val="single" w:sz="4" w:space="0" w:color="000000"/>
              <w:bottom w:val="single" w:sz="4" w:space="0" w:color="000000"/>
              <w:right w:val="single" w:sz="4" w:space="0" w:color="000000"/>
            </w:tcBorders>
            <w:vAlign w:val="center"/>
          </w:tcPr>
          <w:p w14:paraId="5F25AB11" w14:textId="77777777" w:rsidR="00832485" w:rsidRPr="00E6547E" w:rsidRDefault="00832485" w:rsidP="001E2F8E">
            <w:pPr>
              <w:pStyle w:val="Sinespaciado"/>
              <w:jc w:val="center"/>
              <w:rPr>
                <w:rFonts w:asciiTheme="minorHAnsi" w:hAnsiTheme="minorHAnsi"/>
                <w:b/>
                <w:color w:val="BE0F34"/>
                <w:sz w:val="20"/>
              </w:rPr>
            </w:pPr>
            <w:permStart w:id="2143702981" w:edGrp="everyone"/>
            <w:r w:rsidRPr="00E6547E">
              <w:rPr>
                <w:rStyle w:val="Estilo6"/>
                <w:rFonts w:asciiTheme="minorHAnsi" w:hAnsiTheme="minorHAnsi"/>
                <w:color w:val="BE0F34"/>
                <w:sz w:val="20"/>
              </w:rPr>
              <w:t>NÚMERO DE IDENTIFICACIÓN</w:t>
            </w:r>
            <w:permEnd w:id="2143702981"/>
          </w:p>
        </w:tc>
        <w:tc>
          <w:tcPr>
            <w:tcW w:w="1701" w:type="dxa"/>
            <w:tcBorders>
              <w:top w:val="single" w:sz="4" w:space="0" w:color="000000"/>
              <w:left w:val="single" w:sz="4" w:space="0" w:color="000000"/>
              <w:bottom w:val="single" w:sz="4" w:space="0" w:color="000000"/>
              <w:right w:val="single" w:sz="4" w:space="0" w:color="auto"/>
            </w:tcBorders>
            <w:vAlign w:val="center"/>
          </w:tcPr>
          <w:p w14:paraId="4320A3CF" w14:textId="77777777" w:rsidR="00832485" w:rsidRPr="00E6547E" w:rsidRDefault="00832485" w:rsidP="001E2F8E">
            <w:pPr>
              <w:pStyle w:val="Sinespaciado"/>
              <w:jc w:val="center"/>
              <w:rPr>
                <w:rFonts w:asciiTheme="minorHAnsi" w:hAnsiTheme="minorHAnsi"/>
                <w:b/>
                <w:color w:val="BE0F34"/>
                <w:sz w:val="20"/>
              </w:rPr>
            </w:pPr>
            <w:permStart w:id="1507677455" w:edGrp="everyone"/>
            <w:r w:rsidRPr="00E6547E">
              <w:rPr>
                <w:rStyle w:val="Estilo6"/>
                <w:rFonts w:asciiTheme="minorHAnsi" w:hAnsiTheme="minorHAnsi"/>
                <w:color w:val="BE0F34"/>
                <w:sz w:val="20"/>
              </w:rPr>
              <w:t>DOMICILIO DE LA PERSONA CONSTITUYENTE</w:t>
            </w:r>
            <w:permEnd w:id="1507677455"/>
          </w:p>
        </w:tc>
        <w:tc>
          <w:tcPr>
            <w:tcW w:w="1590" w:type="dxa"/>
            <w:tcBorders>
              <w:top w:val="single" w:sz="4" w:space="0" w:color="000000"/>
              <w:left w:val="single" w:sz="4" w:space="0" w:color="auto"/>
              <w:bottom w:val="single" w:sz="4" w:space="0" w:color="000000"/>
              <w:right w:val="single" w:sz="4" w:space="0" w:color="auto"/>
            </w:tcBorders>
            <w:vAlign w:val="center"/>
          </w:tcPr>
          <w:p w14:paraId="563926F9" w14:textId="77777777" w:rsidR="00832485" w:rsidRPr="00E6547E" w:rsidRDefault="00832485" w:rsidP="001E2F8E">
            <w:pPr>
              <w:pStyle w:val="Sinespaciado"/>
              <w:jc w:val="center"/>
              <w:rPr>
                <w:rFonts w:asciiTheme="minorHAnsi" w:hAnsiTheme="minorHAnsi"/>
                <w:b/>
                <w:color w:val="BE0F34"/>
                <w:sz w:val="20"/>
              </w:rPr>
            </w:pPr>
          </w:p>
        </w:tc>
        <w:tc>
          <w:tcPr>
            <w:tcW w:w="962" w:type="dxa"/>
            <w:tcBorders>
              <w:top w:val="single" w:sz="4" w:space="0" w:color="000000"/>
              <w:left w:val="single" w:sz="4" w:space="0" w:color="auto"/>
              <w:bottom w:val="single" w:sz="4" w:space="0" w:color="000000"/>
              <w:right w:val="single" w:sz="4" w:space="0" w:color="000000"/>
            </w:tcBorders>
            <w:vAlign w:val="center"/>
          </w:tcPr>
          <w:p w14:paraId="358087EA" w14:textId="77777777" w:rsidR="00832485" w:rsidRPr="00E6547E" w:rsidRDefault="00832485" w:rsidP="001E2F8E">
            <w:pPr>
              <w:pStyle w:val="Sinespaciado"/>
              <w:jc w:val="center"/>
              <w:rPr>
                <w:rFonts w:asciiTheme="minorHAnsi" w:hAnsiTheme="minorHAnsi"/>
                <w:b/>
                <w:color w:val="BE0F34"/>
                <w:sz w:val="20"/>
              </w:rPr>
            </w:pPr>
          </w:p>
        </w:tc>
      </w:tr>
      <w:tr w:rsidR="00832485" w:rsidRPr="00E6547E" w14:paraId="6D42BAD8" w14:textId="722FD4FC" w:rsidTr="00832485">
        <w:trPr>
          <w:trHeight w:val="715"/>
        </w:trPr>
        <w:tc>
          <w:tcPr>
            <w:tcW w:w="2405" w:type="dxa"/>
            <w:vAlign w:val="center"/>
          </w:tcPr>
          <w:p w14:paraId="2B8BB804" w14:textId="77777777" w:rsidR="00832485" w:rsidRPr="00E6547E" w:rsidRDefault="00832485" w:rsidP="001E2F8E">
            <w:pPr>
              <w:pStyle w:val="Sinespaciado"/>
              <w:jc w:val="center"/>
              <w:rPr>
                <w:rFonts w:asciiTheme="minorHAnsi" w:hAnsiTheme="minorHAnsi"/>
                <w:b/>
                <w:sz w:val="20"/>
              </w:rPr>
            </w:pPr>
            <w:permStart w:id="1631550137" w:edGrp="everyone"/>
            <w:r w:rsidRPr="00E6547E">
              <w:rPr>
                <w:rStyle w:val="Estilo6"/>
                <w:rFonts w:asciiTheme="minorHAnsi" w:hAnsiTheme="minorHAnsi"/>
                <w:color w:val="BE0F34"/>
                <w:sz w:val="20"/>
              </w:rPr>
              <w:lastRenderedPageBreak/>
              <w:t>NOMBRE DEL CONSTITUYENTE</w:t>
            </w:r>
            <w:permEnd w:id="1631550137"/>
          </w:p>
        </w:tc>
        <w:tc>
          <w:tcPr>
            <w:tcW w:w="992" w:type="dxa"/>
            <w:vAlign w:val="center"/>
          </w:tcPr>
          <w:p w14:paraId="2A1F479F" w14:textId="77777777" w:rsidR="00832485" w:rsidRPr="00E6547E" w:rsidRDefault="00832485" w:rsidP="001E2F8E">
            <w:pPr>
              <w:pStyle w:val="Sinespaciado"/>
              <w:jc w:val="center"/>
              <w:rPr>
                <w:rFonts w:asciiTheme="minorHAnsi" w:hAnsiTheme="minorHAnsi"/>
                <w:b/>
                <w:sz w:val="20"/>
              </w:rPr>
            </w:pPr>
            <w:permStart w:id="20142612" w:edGrp="everyone"/>
            <w:r w:rsidRPr="00E6547E">
              <w:rPr>
                <w:rStyle w:val="Estilo6"/>
                <w:rFonts w:asciiTheme="minorHAnsi" w:hAnsiTheme="minorHAnsi"/>
                <w:color w:val="BE0F34"/>
                <w:sz w:val="20"/>
              </w:rPr>
              <w:t>TIPO DE IDENTIFICACIÓN</w:t>
            </w:r>
            <w:permEnd w:id="20142612"/>
          </w:p>
        </w:tc>
        <w:tc>
          <w:tcPr>
            <w:tcW w:w="1276" w:type="dxa"/>
            <w:vAlign w:val="center"/>
          </w:tcPr>
          <w:p w14:paraId="0D0B7442" w14:textId="77777777" w:rsidR="00832485" w:rsidRPr="00E6547E" w:rsidRDefault="00832485" w:rsidP="001E2F8E">
            <w:pPr>
              <w:pStyle w:val="Sinespaciado"/>
              <w:jc w:val="center"/>
              <w:rPr>
                <w:rFonts w:asciiTheme="minorHAnsi" w:hAnsiTheme="minorHAnsi"/>
                <w:b/>
                <w:sz w:val="20"/>
              </w:rPr>
            </w:pPr>
            <w:permStart w:id="1215257464" w:edGrp="everyone"/>
            <w:r w:rsidRPr="00E6547E">
              <w:rPr>
                <w:rStyle w:val="Estilo6"/>
                <w:rFonts w:asciiTheme="minorHAnsi" w:hAnsiTheme="minorHAnsi"/>
                <w:color w:val="BE0F34"/>
                <w:sz w:val="20"/>
              </w:rPr>
              <w:t>NÚMERO DE IDENTIFICACIÓN</w:t>
            </w:r>
            <w:permEnd w:id="1215257464"/>
          </w:p>
        </w:tc>
        <w:tc>
          <w:tcPr>
            <w:tcW w:w="1701" w:type="dxa"/>
            <w:tcBorders>
              <w:right w:val="single" w:sz="4" w:space="0" w:color="auto"/>
            </w:tcBorders>
            <w:vAlign w:val="center"/>
          </w:tcPr>
          <w:p w14:paraId="0B77C51F" w14:textId="77777777" w:rsidR="00832485" w:rsidRPr="00E6547E" w:rsidRDefault="00832485" w:rsidP="001E2F8E">
            <w:pPr>
              <w:pStyle w:val="Sinespaciado"/>
              <w:jc w:val="center"/>
              <w:rPr>
                <w:rFonts w:asciiTheme="minorHAnsi" w:hAnsiTheme="minorHAnsi"/>
                <w:b/>
                <w:sz w:val="20"/>
              </w:rPr>
            </w:pPr>
            <w:permStart w:id="633172603" w:edGrp="everyone"/>
            <w:r w:rsidRPr="00E6547E">
              <w:rPr>
                <w:rStyle w:val="Estilo6"/>
                <w:rFonts w:asciiTheme="minorHAnsi" w:hAnsiTheme="minorHAnsi"/>
                <w:color w:val="BE0F34"/>
                <w:sz w:val="20"/>
              </w:rPr>
              <w:t>DOMICILIO DE LA PERSONA CONSTITUYENTE</w:t>
            </w:r>
            <w:permEnd w:id="633172603"/>
          </w:p>
        </w:tc>
        <w:tc>
          <w:tcPr>
            <w:tcW w:w="1590" w:type="dxa"/>
            <w:tcBorders>
              <w:left w:val="single" w:sz="4" w:space="0" w:color="auto"/>
              <w:right w:val="single" w:sz="4" w:space="0" w:color="auto"/>
            </w:tcBorders>
            <w:vAlign w:val="center"/>
          </w:tcPr>
          <w:p w14:paraId="0CD1F222" w14:textId="77777777" w:rsidR="00832485" w:rsidRPr="00E6547E" w:rsidRDefault="00832485" w:rsidP="001E2F8E">
            <w:pPr>
              <w:pStyle w:val="Sinespaciado"/>
              <w:jc w:val="center"/>
              <w:rPr>
                <w:rFonts w:asciiTheme="minorHAnsi" w:hAnsiTheme="minorHAnsi"/>
                <w:b/>
                <w:sz w:val="20"/>
              </w:rPr>
            </w:pPr>
          </w:p>
        </w:tc>
        <w:tc>
          <w:tcPr>
            <w:tcW w:w="962" w:type="dxa"/>
            <w:tcBorders>
              <w:left w:val="single" w:sz="4" w:space="0" w:color="auto"/>
            </w:tcBorders>
            <w:vAlign w:val="center"/>
          </w:tcPr>
          <w:p w14:paraId="300ACE6B" w14:textId="77777777" w:rsidR="00832485" w:rsidRPr="00E6547E" w:rsidRDefault="00832485" w:rsidP="001E2F8E">
            <w:pPr>
              <w:pStyle w:val="Sinespaciado"/>
              <w:jc w:val="center"/>
              <w:rPr>
                <w:rFonts w:asciiTheme="minorHAnsi" w:hAnsiTheme="minorHAnsi"/>
                <w:b/>
                <w:sz w:val="20"/>
              </w:rPr>
            </w:pPr>
          </w:p>
        </w:tc>
      </w:tr>
      <w:tr w:rsidR="00832485" w:rsidRPr="00E6547E" w14:paraId="2F462BAB" w14:textId="7215246D" w:rsidTr="00832485">
        <w:trPr>
          <w:trHeight w:val="715"/>
        </w:trPr>
        <w:tc>
          <w:tcPr>
            <w:tcW w:w="2405" w:type="dxa"/>
            <w:vAlign w:val="center"/>
          </w:tcPr>
          <w:p w14:paraId="3406EF06" w14:textId="77777777" w:rsidR="00832485" w:rsidRPr="00E6547E" w:rsidRDefault="00832485" w:rsidP="001E2F8E">
            <w:pPr>
              <w:pStyle w:val="Sinespaciado"/>
              <w:jc w:val="center"/>
              <w:rPr>
                <w:rFonts w:asciiTheme="minorHAnsi" w:hAnsiTheme="minorHAnsi"/>
                <w:b/>
                <w:sz w:val="20"/>
              </w:rPr>
            </w:pPr>
            <w:permStart w:id="619339729" w:edGrp="everyone"/>
            <w:r w:rsidRPr="00E6547E">
              <w:rPr>
                <w:rStyle w:val="Estilo6"/>
                <w:rFonts w:asciiTheme="minorHAnsi" w:hAnsiTheme="minorHAnsi"/>
                <w:color w:val="BE0F34"/>
                <w:sz w:val="20"/>
              </w:rPr>
              <w:t>NOMBRE DEL CONSTITUYENTE</w:t>
            </w:r>
            <w:permEnd w:id="619339729"/>
          </w:p>
        </w:tc>
        <w:tc>
          <w:tcPr>
            <w:tcW w:w="992" w:type="dxa"/>
            <w:vAlign w:val="center"/>
          </w:tcPr>
          <w:p w14:paraId="090C8B14" w14:textId="77777777" w:rsidR="00832485" w:rsidRPr="00E6547E" w:rsidRDefault="00832485" w:rsidP="001E2F8E">
            <w:pPr>
              <w:pStyle w:val="Sinespaciado"/>
              <w:jc w:val="center"/>
              <w:rPr>
                <w:rFonts w:asciiTheme="minorHAnsi" w:hAnsiTheme="minorHAnsi"/>
                <w:b/>
                <w:sz w:val="20"/>
              </w:rPr>
            </w:pPr>
            <w:permStart w:id="489378161" w:edGrp="everyone"/>
            <w:r w:rsidRPr="00E6547E">
              <w:rPr>
                <w:rStyle w:val="Estilo6"/>
                <w:rFonts w:asciiTheme="minorHAnsi" w:hAnsiTheme="minorHAnsi"/>
                <w:color w:val="BE0F34"/>
                <w:sz w:val="20"/>
              </w:rPr>
              <w:t>TIPO DE IDENTIFICACIÓN</w:t>
            </w:r>
            <w:permEnd w:id="489378161"/>
          </w:p>
        </w:tc>
        <w:tc>
          <w:tcPr>
            <w:tcW w:w="1276" w:type="dxa"/>
            <w:vAlign w:val="center"/>
          </w:tcPr>
          <w:p w14:paraId="41404632" w14:textId="77777777" w:rsidR="00832485" w:rsidRPr="00E6547E" w:rsidRDefault="00832485" w:rsidP="001E2F8E">
            <w:pPr>
              <w:pStyle w:val="Sinespaciado"/>
              <w:jc w:val="center"/>
              <w:rPr>
                <w:rFonts w:asciiTheme="minorHAnsi" w:hAnsiTheme="minorHAnsi"/>
                <w:b/>
                <w:sz w:val="20"/>
              </w:rPr>
            </w:pPr>
            <w:permStart w:id="2003196973" w:edGrp="everyone"/>
            <w:r w:rsidRPr="00E6547E">
              <w:rPr>
                <w:rStyle w:val="Estilo6"/>
                <w:rFonts w:asciiTheme="minorHAnsi" w:hAnsiTheme="minorHAnsi"/>
                <w:color w:val="BE0F34"/>
                <w:sz w:val="20"/>
              </w:rPr>
              <w:t>NÚMERO DE IDENTIFICACIÓN</w:t>
            </w:r>
            <w:permEnd w:id="2003196973"/>
          </w:p>
        </w:tc>
        <w:tc>
          <w:tcPr>
            <w:tcW w:w="1701" w:type="dxa"/>
            <w:tcBorders>
              <w:right w:val="single" w:sz="4" w:space="0" w:color="auto"/>
            </w:tcBorders>
            <w:vAlign w:val="center"/>
          </w:tcPr>
          <w:p w14:paraId="59D1D463" w14:textId="77777777" w:rsidR="00832485" w:rsidRPr="00E6547E" w:rsidRDefault="00832485" w:rsidP="001E2F8E">
            <w:pPr>
              <w:pStyle w:val="Sinespaciado"/>
              <w:jc w:val="center"/>
              <w:rPr>
                <w:rFonts w:asciiTheme="minorHAnsi" w:hAnsiTheme="minorHAnsi"/>
                <w:b/>
                <w:sz w:val="20"/>
              </w:rPr>
            </w:pPr>
            <w:permStart w:id="607927217" w:edGrp="everyone"/>
            <w:r w:rsidRPr="00E6547E">
              <w:rPr>
                <w:rStyle w:val="Estilo6"/>
                <w:rFonts w:asciiTheme="minorHAnsi" w:hAnsiTheme="minorHAnsi"/>
                <w:color w:val="BE0F34"/>
                <w:sz w:val="20"/>
              </w:rPr>
              <w:t>DOMICILIO DE LA PERSONA CONSTITUYENTE</w:t>
            </w:r>
            <w:permEnd w:id="607927217"/>
          </w:p>
        </w:tc>
        <w:tc>
          <w:tcPr>
            <w:tcW w:w="1590" w:type="dxa"/>
            <w:tcBorders>
              <w:left w:val="single" w:sz="4" w:space="0" w:color="auto"/>
              <w:right w:val="single" w:sz="4" w:space="0" w:color="auto"/>
            </w:tcBorders>
            <w:vAlign w:val="center"/>
          </w:tcPr>
          <w:p w14:paraId="61CDCD34" w14:textId="77777777" w:rsidR="00832485" w:rsidRPr="00E6547E" w:rsidRDefault="00832485" w:rsidP="001E2F8E">
            <w:pPr>
              <w:pStyle w:val="Sinespaciado"/>
              <w:jc w:val="center"/>
              <w:rPr>
                <w:rFonts w:asciiTheme="minorHAnsi" w:hAnsiTheme="minorHAnsi"/>
                <w:b/>
                <w:sz w:val="20"/>
              </w:rPr>
            </w:pPr>
          </w:p>
        </w:tc>
        <w:tc>
          <w:tcPr>
            <w:tcW w:w="962" w:type="dxa"/>
            <w:tcBorders>
              <w:left w:val="single" w:sz="4" w:space="0" w:color="auto"/>
            </w:tcBorders>
            <w:vAlign w:val="center"/>
          </w:tcPr>
          <w:p w14:paraId="302357BE" w14:textId="77777777" w:rsidR="00832485" w:rsidRPr="00E6547E" w:rsidRDefault="00832485" w:rsidP="001E2F8E">
            <w:pPr>
              <w:pStyle w:val="Sinespaciado"/>
              <w:jc w:val="center"/>
              <w:rPr>
                <w:rFonts w:asciiTheme="minorHAnsi" w:hAnsiTheme="minorHAnsi"/>
                <w:b/>
                <w:sz w:val="20"/>
              </w:rPr>
            </w:pPr>
          </w:p>
        </w:tc>
      </w:tr>
      <w:tr w:rsidR="00832485" w:rsidRPr="00E6547E" w14:paraId="250E7C3D" w14:textId="4B2A2614" w:rsidTr="00832485">
        <w:trPr>
          <w:trHeight w:val="715"/>
        </w:trPr>
        <w:tc>
          <w:tcPr>
            <w:tcW w:w="2405" w:type="dxa"/>
            <w:tcBorders>
              <w:top w:val="single" w:sz="4" w:space="0" w:color="000000"/>
              <w:left w:val="single" w:sz="4" w:space="0" w:color="000000"/>
              <w:bottom w:val="single" w:sz="4" w:space="0" w:color="000000"/>
              <w:right w:val="single" w:sz="4" w:space="0" w:color="000000"/>
            </w:tcBorders>
            <w:vAlign w:val="center"/>
          </w:tcPr>
          <w:p w14:paraId="3206088D" w14:textId="77777777" w:rsidR="00832485" w:rsidRPr="00E6547E" w:rsidRDefault="00832485" w:rsidP="001E2F8E">
            <w:pPr>
              <w:pStyle w:val="Sinespaciado"/>
              <w:jc w:val="center"/>
              <w:rPr>
                <w:rFonts w:asciiTheme="minorHAnsi" w:hAnsiTheme="minorHAnsi"/>
                <w:b/>
                <w:color w:val="FFFFFF"/>
                <w:sz w:val="20"/>
                <w:vertAlign w:val="superscript"/>
                <w:lang w:val="es-MX"/>
              </w:rPr>
            </w:pPr>
            <w:permStart w:id="1709778238" w:edGrp="everyone"/>
            <w:r w:rsidRPr="00E6547E">
              <w:rPr>
                <w:rStyle w:val="Estilo6"/>
                <w:rFonts w:asciiTheme="minorHAnsi" w:hAnsiTheme="minorHAnsi"/>
                <w:color w:val="BE0F34"/>
                <w:sz w:val="20"/>
              </w:rPr>
              <w:t>NOMBRE DEL CONSTITUYENTE</w:t>
            </w:r>
            <w:permEnd w:id="1709778238"/>
          </w:p>
        </w:tc>
        <w:tc>
          <w:tcPr>
            <w:tcW w:w="992" w:type="dxa"/>
            <w:tcBorders>
              <w:top w:val="single" w:sz="4" w:space="0" w:color="000000"/>
              <w:left w:val="single" w:sz="4" w:space="0" w:color="000000"/>
              <w:bottom w:val="single" w:sz="4" w:space="0" w:color="000000"/>
              <w:right w:val="single" w:sz="4" w:space="0" w:color="000000"/>
            </w:tcBorders>
            <w:vAlign w:val="center"/>
          </w:tcPr>
          <w:p w14:paraId="2C82E35D" w14:textId="77777777" w:rsidR="00832485" w:rsidRPr="00E6547E" w:rsidRDefault="00832485" w:rsidP="001E2F8E">
            <w:pPr>
              <w:pStyle w:val="Sinespaciado"/>
              <w:jc w:val="center"/>
              <w:rPr>
                <w:rFonts w:asciiTheme="minorHAnsi" w:hAnsiTheme="minorHAnsi"/>
                <w:b/>
                <w:color w:val="BE0F34"/>
                <w:sz w:val="20"/>
              </w:rPr>
            </w:pPr>
            <w:permStart w:id="1303067083" w:edGrp="everyone"/>
            <w:r w:rsidRPr="00E6547E">
              <w:rPr>
                <w:rStyle w:val="Estilo6"/>
                <w:rFonts w:asciiTheme="minorHAnsi" w:hAnsiTheme="minorHAnsi"/>
                <w:color w:val="BE0F34"/>
                <w:sz w:val="20"/>
              </w:rPr>
              <w:t>TIPO DE IDENTIFICACIÓN</w:t>
            </w:r>
            <w:permEnd w:id="1303067083"/>
          </w:p>
        </w:tc>
        <w:tc>
          <w:tcPr>
            <w:tcW w:w="1276" w:type="dxa"/>
            <w:tcBorders>
              <w:top w:val="single" w:sz="4" w:space="0" w:color="000000"/>
              <w:left w:val="single" w:sz="4" w:space="0" w:color="000000"/>
              <w:bottom w:val="single" w:sz="4" w:space="0" w:color="000000"/>
              <w:right w:val="single" w:sz="4" w:space="0" w:color="000000"/>
            </w:tcBorders>
            <w:vAlign w:val="center"/>
          </w:tcPr>
          <w:p w14:paraId="34592DF8" w14:textId="77777777" w:rsidR="00832485" w:rsidRPr="00E6547E" w:rsidRDefault="00832485" w:rsidP="001E2F8E">
            <w:pPr>
              <w:pStyle w:val="Sinespaciado"/>
              <w:jc w:val="center"/>
              <w:rPr>
                <w:rFonts w:asciiTheme="minorHAnsi" w:hAnsiTheme="minorHAnsi"/>
                <w:b/>
                <w:color w:val="BE0F34"/>
                <w:sz w:val="20"/>
              </w:rPr>
            </w:pPr>
            <w:permStart w:id="1940023836" w:edGrp="everyone"/>
            <w:r w:rsidRPr="00E6547E">
              <w:rPr>
                <w:rStyle w:val="Estilo6"/>
                <w:rFonts w:asciiTheme="minorHAnsi" w:hAnsiTheme="minorHAnsi"/>
                <w:color w:val="BE0F34"/>
                <w:sz w:val="20"/>
              </w:rPr>
              <w:t>NÚMERO DE IDENTIFICACIÓN</w:t>
            </w:r>
            <w:permEnd w:id="1940023836"/>
          </w:p>
        </w:tc>
        <w:tc>
          <w:tcPr>
            <w:tcW w:w="1701" w:type="dxa"/>
            <w:tcBorders>
              <w:top w:val="single" w:sz="4" w:space="0" w:color="000000"/>
              <w:left w:val="single" w:sz="4" w:space="0" w:color="000000"/>
              <w:bottom w:val="single" w:sz="4" w:space="0" w:color="000000"/>
              <w:right w:val="single" w:sz="4" w:space="0" w:color="auto"/>
            </w:tcBorders>
            <w:vAlign w:val="center"/>
          </w:tcPr>
          <w:p w14:paraId="5C454BFF" w14:textId="77777777" w:rsidR="00832485" w:rsidRPr="00E6547E" w:rsidRDefault="00832485" w:rsidP="001E2F8E">
            <w:pPr>
              <w:pStyle w:val="Sinespaciado"/>
              <w:jc w:val="center"/>
              <w:rPr>
                <w:rFonts w:asciiTheme="minorHAnsi" w:hAnsiTheme="minorHAnsi"/>
                <w:b/>
                <w:color w:val="BE0F34"/>
                <w:sz w:val="20"/>
              </w:rPr>
            </w:pPr>
            <w:permStart w:id="726302716" w:edGrp="everyone"/>
            <w:r w:rsidRPr="00E6547E">
              <w:rPr>
                <w:rStyle w:val="Estilo6"/>
                <w:rFonts w:asciiTheme="minorHAnsi" w:hAnsiTheme="minorHAnsi"/>
                <w:color w:val="BE0F34"/>
                <w:sz w:val="20"/>
              </w:rPr>
              <w:t>DOMICILIO DE LA PERSONA CONSTITUYENTE</w:t>
            </w:r>
            <w:permEnd w:id="726302716"/>
          </w:p>
        </w:tc>
        <w:tc>
          <w:tcPr>
            <w:tcW w:w="1590" w:type="dxa"/>
            <w:tcBorders>
              <w:top w:val="single" w:sz="4" w:space="0" w:color="000000"/>
              <w:left w:val="single" w:sz="4" w:space="0" w:color="auto"/>
              <w:bottom w:val="single" w:sz="4" w:space="0" w:color="000000"/>
              <w:right w:val="single" w:sz="4" w:space="0" w:color="auto"/>
            </w:tcBorders>
            <w:vAlign w:val="center"/>
          </w:tcPr>
          <w:p w14:paraId="69816BB9" w14:textId="77777777" w:rsidR="00832485" w:rsidRPr="00E6547E" w:rsidRDefault="00832485" w:rsidP="001E2F8E">
            <w:pPr>
              <w:pStyle w:val="Sinespaciado"/>
              <w:jc w:val="center"/>
              <w:rPr>
                <w:rFonts w:asciiTheme="minorHAnsi" w:hAnsiTheme="minorHAnsi"/>
                <w:b/>
                <w:color w:val="BE0F34"/>
                <w:sz w:val="20"/>
              </w:rPr>
            </w:pPr>
          </w:p>
        </w:tc>
        <w:tc>
          <w:tcPr>
            <w:tcW w:w="962" w:type="dxa"/>
            <w:tcBorders>
              <w:top w:val="single" w:sz="4" w:space="0" w:color="000000"/>
              <w:left w:val="single" w:sz="4" w:space="0" w:color="auto"/>
              <w:bottom w:val="single" w:sz="4" w:space="0" w:color="000000"/>
              <w:right w:val="single" w:sz="4" w:space="0" w:color="000000"/>
            </w:tcBorders>
            <w:vAlign w:val="center"/>
          </w:tcPr>
          <w:p w14:paraId="2B03A4DC" w14:textId="77777777" w:rsidR="00832485" w:rsidRPr="00E6547E" w:rsidRDefault="00832485" w:rsidP="001E2F8E">
            <w:pPr>
              <w:pStyle w:val="Sinespaciado"/>
              <w:jc w:val="center"/>
              <w:rPr>
                <w:rFonts w:asciiTheme="minorHAnsi" w:hAnsiTheme="minorHAnsi"/>
                <w:b/>
                <w:color w:val="BE0F34"/>
                <w:sz w:val="20"/>
              </w:rPr>
            </w:pPr>
          </w:p>
        </w:tc>
      </w:tr>
      <w:tr w:rsidR="00832485" w:rsidRPr="00E6547E" w14:paraId="3BE13C93" w14:textId="51D3A5CF" w:rsidTr="00832485">
        <w:trPr>
          <w:trHeight w:val="715"/>
        </w:trPr>
        <w:tc>
          <w:tcPr>
            <w:tcW w:w="2405" w:type="dxa"/>
            <w:tcBorders>
              <w:top w:val="single" w:sz="4" w:space="0" w:color="000000"/>
              <w:left w:val="single" w:sz="4" w:space="0" w:color="000000"/>
              <w:bottom w:val="single" w:sz="4" w:space="0" w:color="000000"/>
              <w:right w:val="single" w:sz="4" w:space="0" w:color="000000"/>
            </w:tcBorders>
            <w:vAlign w:val="center"/>
          </w:tcPr>
          <w:p w14:paraId="37C0F672" w14:textId="77777777" w:rsidR="00832485" w:rsidRPr="00E6547E" w:rsidRDefault="00832485" w:rsidP="001E2F8E">
            <w:pPr>
              <w:pStyle w:val="Sinespaciado"/>
              <w:jc w:val="center"/>
              <w:rPr>
                <w:rFonts w:asciiTheme="minorHAnsi" w:hAnsiTheme="minorHAnsi"/>
                <w:b/>
                <w:color w:val="FFFFFF"/>
                <w:sz w:val="20"/>
                <w:vertAlign w:val="superscript"/>
                <w:lang w:val="es-MX"/>
              </w:rPr>
            </w:pPr>
            <w:permStart w:id="1207397571" w:edGrp="everyone"/>
            <w:r w:rsidRPr="00E6547E">
              <w:rPr>
                <w:rStyle w:val="Estilo6"/>
                <w:rFonts w:asciiTheme="minorHAnsi" w:hAnsiTheme="minorHAnsi"/>
                <w:color w:val="BE0F34"/>
                <w:sz w:val="20"/>
              </w:rPr>
              <w:t>NOMBRE DEL CONSTITUYENTE</w:t>
            </w:r>
            <w:permEnd w:id="1207397571"/>
          </w:p>
        </w:tc>
        <w:tc>
          <w:tcPr>
            <w:tcW w:w="992" w:type="dxa"/>
            <w:tcBorders>
              <w:top w:val="single" w:sz="4" w:space="0" w:color="000000"/>
              <w:left w:val="single" w:sz="4" w:space="0" w:color="000000"/>
              <w:bottom w:val="single" w:sz="4" w:space="0" w:color="000000"/>
              <w:right w:val="single" w:sz="4" w:space="0" w:color="000000"/>
            </w:tcBorders>
            <w:vAlign w:val="center"/>
          </w:tcPr>
          <w:p w14:paraId="00BB356E" w14:textId="77777777" w:rsidR="00832485" w:rsidRPr="00E6547E" w:rsidRDefault="00832485" w:rsidP="001E2F8E">
            <w:pPr>
              <w:pStyle w:val="Sinespaciado"/>
              <w:jc w:val="center"/>
              <w:rPr>
                <w:rFonts w:asciiTheme="minorHAnsi" w:hAnsiTheme="minorHAnsi"/>
                <w:b/>
                <w:color w:val="BE0F34"/>
                <w:sz w:val="20"/>
              </w:rPr>
            </w:pPr>
            <w:permStart w:id="1192108836" w:edGrp="everyone"/>
            <w:r w:rsidRPr="00E6547E">
              <w:rPr>
                <w:rStyle w:val="Estilo6"/>
                <w:rFonts w:asciiTheme="minorHAnsi" w:hAnsiTheme="minorHAnsi"/>
                <w:color w:val="BE0F34"/>
                <w:sz w:val="20"/>
              </w:rPr>
              <w:t>TIPO DE IDENTIFICACIÓN</w:t>
            </w:r>
            <w:permEnd w:id="1192108836"/>
          </w:p>
        </w:tc>
        <w:tc>
          <w:tcPr>
            <w:tcW w:w="1276" w:type="dxa"/>
            <w:tcBorders>
              <w:top w:val="single" w:sz="4" w:space="0" w:color="000000"/>
              <w:left w:val="single" w:sz="4" w:space="0" w:color="000000"/>
              <w:bottom w:val="single" w:sz="4" w:space="0" w:color="000000"/>
              <w:right w:val="single" w:sz="4" w:space="0" w:color="000000"/>
            </w:tcBorders>
            <w:vAlign w:val="center"/>
          </w:tcPr>
          <w:p w14:paraId="28FD716A" w14:textId="77777777" w:rsidR="00832485" w:rsidRPr="00E6547E" w:rsidRDefault="00832485" w:rsidP="001E2F8E">
            <w:pPr>
              <w:pStyle w:val="Sinespaciado"/>
              <w:jc w:val="center"/>
              <w:rPr>
                <w:rFonts w:asciiTheme="minorHAnsi" w:hAnsiTheme="minorHAnsi"/>
                <w:b/>
                <w:color w:val="BE0F34"/>
                <w:sz w:val="20"/>
              </w:rPr>
            </w:pPr>
            <w:permStart w:id="1034562757" w:edGrp="everyone"/>
            <w:r w:rsidRPr="00E6547E">
              <w:rPr>
                <w:rStyle w:val="Estilo6"/>
                <w:rFonts w:asciiTheme="minorHAnsi" w:hAnsiTheme="minorHAnsi"/>
                <w:color w:val="BE0F34"/>
                <w:sz w:val="20"/>
              </w:rPr>
              <w:t>NÚMERO DE IDENTIFICACIÓN</w:t>
            </w:r>
            <w:permEnd w:id="1034562757"/>
          </w:p>
        </w:tc>
        <w:tc>
          <w:tcPr>
            <w:tcW w:w="1701" w:type="dxa"/>
            <w:tcBorders>
              <w:top w:val="single" w:sz="4" w:space="0" w:color="000000"/>
              <w:left w:val="single" w:sz="4" w:space="0" w:color="000000"/>
              <w:bottom w:val="single" w:sz="4" w:space="0" w:color="000000"/>
              <w:right w:val="single" w:sz="4" w:space="0" w:color="auto"/>
            </w:tcBorders>
            <w:vAlign w:val="center"/>
          </w:tcPr>
          <w:p w14:paraId="1DF4A8AF" w14:textId="77777777" w:rsidR="00832485" w:rsidRPr="00E6547E" w:rsidRDefault="00832485" w:rsidP="001E2F8E">
            <w:pPr>
              <w:pStyle w:val="Sinespaciado"/>
              <w:jc w:val="center"/>
              <w:rPr>
                <w:rFonts w:asciiTheme="minorHAnsi" w:hAnsiTheme="minorHAnsi"/>
                <w:b/>
                <w:color w:val="BE0F34"/>
                <w:sz w:val="20"/>
              </w:rPr>
            </w:pPr>
            <w:permStart w:id="949975746" w:edGrp="everyone"/>
            <w:r w:rsidRPr="00E6547E">
              <w:rPr>
                <w:rStyle w:val="Estilo6"/>
                <w:rFonts w:asciiTheme="minorHAnsi" w:hAnsiTheme="minorHAnsi"/>
                <w:color w:val="BE0F34"/>
                <w:sz w:val="20"/>
              </w:rPr>
              <w:t>DOMICILIO DE LA PERSONA CONSTITUYENTE</w:t>
            </w:r>
            <w:permEnd w:id="949975746"/>
          </w:p>
        </w:tc>
        <w:tc>
          <w:tcPr>
            <w:tcW w:w="1590" w:type="dxa"/>
            <w:tcBorders>
              <w:top w:val="single" w:sz="4" w:space="0" w:color="000000"/>
              <w:left w:val="single" w:sz="4" w:space="0" w:color="auto"/>
              <w:bottom w:val="single" w:sz="4" w:space="0" w:color="000000"/>
              <w:right w:val="single" w:sz="4" w:space="0" w:color="auto"/>
            </w:tcBorders>
            <w:vAlign w:val="center"/>
          </w:tcPr>
          <w:p w14:paraId="4DF7F0E4" w14:textId="77777777" w:rsidR="00832485" w:rsidRPr="00E6547E" w:rsidRDefault="00832485" w:rsidP="001E2F8E">
            <w:pPr>
              <w:pStyle w:val="Sinespaciado"/>
              <w:jc w:val="center"/>
              <w:rPr>
                <w:rFonts w:asciiTheme="minorHAnsi" w:hAnsiTheme="minorHAnsi"/>
                <w:b/>
                <w:color w:val="BE0F34"/>
                <w:sz w:val="20"/>
              </w:rPr>
            </w:pPr>
          </w:p>
        </w:tc>
        <w:tc>
          <w:tcPr>
            <w:tcW w:w="962" w:type="dxa"/>
            <w:tcBorders>
              <w:top w:val="single" w:sz="4" w:space="0" w:color="000000"/>
              <w:left w:val="single" w:sz="4" w:space="0" w:color="auto"/>
              <w:bottom w:val="single" w:sz="4" w:space="0" w:color="000000"/>
              <w:right w:val="single" w:sz="4" w:space="0" w:color="000000"/>
            </w:tcBorders>
            <w:vAlign w:val="center"/>
          </w:tcPr>
          <w:p w14:paraId="3F8CC540" w14:textId="77777777" w:rsidR="00832485" w:rsidRPr="00E6547E" w:rsidRDefault="00832485" w:rsidP="001E2F8E">
            <w:pPr>
              <w:pStyle w:val="Sinespaciado"/>
              <w:jc w:val="center"/>
              <w:rPr>
                <w:rFonts w:asciiTheme="minorHAnsi" w:hAnsiTheme="minorHAnsi"/>
                <w:b/>
                <w:color w:val="BE0F34"/>
                <w:sz w:val="20"/>
              </w:rPr>
            </w:pPr>
          </w:p>
        </w:tc>
      </w:tr>
      <w:tr w:rsidR="00832485" w:rsidRPr="00E6547E" w14:paraId="7DB36EB1" w14:textId="52C643BC" w:rsidTr="00832485">
        <w:trPr>
          <w:trHeight w:val="715"/>
        </w:trPr>
        <w:tc>
          <w:tcPr>
            <w:tcW w:w="2405" w:type="dxa"/>
            <w:tcBorders>
              <w:top w:val="single" w:sz="4" w:space="0" w:color="000000"/>
              <w:left w:val="single" w:sz="4" w:space="0" w:color="000000"/>
              <w:bottom w:val="single" w:sz="4" w:space="0" w:color="000000"/>
              <w:right w:val="single" w:sz="4" w:space="0" w:color="000000"/>
            </w:tcBorders>
            <w:vAlign w:val="center"/>
          </w:tcPr>
          <w:p w14:paraId="4ADD9830" w14:textId="77777777" w:rsidR="00832485" w:rsidRPr="00E6547E" w:rsidRDefault="00832485" w:rsidP="001E2F8E">
            <w:pPr>
              <w:pStyle w:val="Sinespaciado"/>
              <w:jc w:val="center"/>
              <w:rPr>
                <w:rFonts w:asciiTheme="minorHAnsi" w:hAnsiTheme="minorHAnsi"/>
                <w:b/>
                <w:color w:val="FFFFFF"/>
                <w:sz w:val="20"/>
                <w:vertAlign w:val="superscript"/>
                <w:lang w:val="es-MX"/>
              </w:rPr>
            </w:pPr>
            <w:permStart w:id="118624820" w:edGrp="everyone"/>
            <w:r w:rsidRPr="00E6547E">
              <w:rPr>
                <w:rStyle w:val="Estilo6"/>
                <w:rFonts w:asciiTheme="minorHAnsi" w:hAnsiTheme="minorHAnsi"/>
                <w:color w:val="BE0F34"/>
                <w:sz w:val="20"/>
              </w:rPr>
              <w:t>NOMBRE DEL CONSTITUYENTE</w:t>
            </w:r>
            <w:permEnd w:id="118624820"/>
          </w:p>
        </w:tc>
        <w:tc>
          <w:tcPr>
            <w:tcW w:w="992" w:type="dxa"/>
            <w:tcBorders>
              <w:top w:val="single" w:sz="4" w:space="0" w:color="000000"/>
              <w:left w:val="single" w:sz="4" w:space="0" w:color="000000"/>
              <w:bottom w:val="single" w:sz="4" w:space="0" w:color="000000"/>
              <w:right w:val="single" w:sz="4" w:space="0" w:color="000000"/>
            </w:tcBorders>
            <w:vAlign w:val="center"/>
          </w:tcPr>
          <w:p w14:paraId="32243989" w14:textId="77777777" w:rsidR="00832485" w:rsidRPr="00E6547E" w:rsidRDefault="00832485" w:rsidP="001E2F8E">
            <w:pPr>
              <w:pStyle w:val="Sinespaciado"/>
              <w:jc w:val="center"/>
              <w:rPr>
                <w:rFonts w:asciiTheme="minorHAnsi" w:hAnsiTheme="minorHAnsi"/>
                <w:b/>
                <w:color w:val="BE0F34"/>
                <w:sz w:val="20"/>
              </w:rPr>
            </w:pPr>
            <w:permStart w:id="288826887" w:edGrp="everyone"/>
            <w:r w:rsidRPr="00E6547E">
              <w:rPr>
                <w:rStyle w:val="Estilo6"/>
                <w:rFonts w:asciiTheme="minorHAnsi" w:hAnsiTheme="minorHAnsi"/>
                <w:color w:val="BE0F34"/>
                <w:sz w:val="20"/>
              </w:rPr>
              <w:t>TIPO DE IDENTIFICACIÓN</w:t>
            </w:r>
            <w:permEnd w:id="288826887"/>
          </w:p>
        </w:tc>
        <w:tc>
          <w:tcPr>
            <w:tcW w:w="1276" w:type="dxa"/>
            <w:tcBorders>
              <w:top w:val="single" w:sz="4" w:space="0" w:color="000000"/>
              <w:left w:val="single" w:sz="4" w:space="0" w:color="000000"/>
              <w:bottom w:val="single" w:sz="4" w:space="0" w:color="000000"/>
              <w:right w:val="single" w:sz="4" w:space="0" w:color="000000"/>
            </w:tcBorders>
            <w:vAlign w:val="center"/>
          </w:tcPr>
          <w:p w14:paraId="32C01D47" w14:textId="77777777" w:rsidR="00832485" w:rsidRPr="00E6547E" w:rsidRDefault="00832485" w:rsidP="001E2F8E">
            <w:pPr>
              <w:pStyle w:val="Sinespaciado"/>
              <w:jc w:val="center"/>
              <w:rPr>
                <w:rFonts w:asciiTheme="minorHAnsi" w:hAnsiTheme="minorHAnsi"/>
                <w:b/>
                <w:color w:val="BE0F34"/>
                <w:sz w:val="20"/>
              </w:rPr>
            </w:pPr>
            <w:permStart w:id="1903166353" w:edGrp="everyone"/>
            <w:r w:rsidRPr="00E6547E">
              <w:rPr>
                <w:rStyle w:val="Estilo6"/>
                <w:rFonts w:asciiTheme="minorHAnsi" w:hAnsiTheme="minorHAnsi"/>
                <w:color w:val="BE0F34"/>
                <w:sz w:val="20"/>
              </w:rPr>
              <w:t>NÚMERO DE IDENTIFICACIÓN</w:t>
            </w:r>
            <w:permEnd w:id="1903166353"/>
          </w:p>
        </w:tc>
        <w:tc>
          <w:tcPr>
            <w:tcW w:w="1701" w:type="dxa"/>
            <w:tcBorders>
              <w:top w:val="single" w:sz="4" w:space="0" w:color="000000"/>
              <w:left w:val="single" w:sz="4" w:space="0" w:color="000000"/>
              <w:bottom w:val="single" w:sz="4" w:space="0" w:color="000000"/>
              <w:right w:val="single" w:sz="4" w:space="0" w:color="auto"/>
            </w:tcBorders>
            <w:vAlign w:val="center"/>
          </w:tcPr>
          <w:p w14:paraId="0F3004D6" w14:textId="77777777" w:rsidR="00832485" w:rsidRPr="00E6547E" w:rsidRDefault="00832485" w:rsidP="001E2F8E">
            <w:pPr>
              <w:pStyle w:val="Sinespaciado"/>
              <w:jc w:val="center"/>
              <w:rPr>
                <w:rFonts w:asciiTheme="minorHAnsi" w:hAnsiTheme="minorHAnsi"/>
                <w:b/>
                <w:color w:val="BE0F34"/>
                <w:sz w:val="20"/>
              </w:rPr>
            </w:pPr>
            <w:permStart w:id="142022947" w:edGrp="everyone"/>
            <w:r w:rsidRPr="00E6547E">
              <w:rPr>
                <w:rStyle w:val="Estilo6"/>
                <w:rFonts w:asciiTheme="minorHAnsi" w:hAnsiTheme="minorHAnsi"/>
                <w:color w:val="BE0F34"/>
                <w:sz w:val="20"/>
              </w:rPr>
              <w:t>DOMICILIO DE LA PERSONA CONSTITUYENTE</w:t>
            </w:r>
            <w:permEnd w:id="142022947"/>
          </w:p>
        </w:tc>
        <w:tc>
          <w:tcPr>
            <w:tcW w:w="1590" w:type="dxa"/>
            <w:tcBorders>
              <w:top w:val="single" w:sz="4" w:space="0" w:color="000000"/>
              <w:left w:val="single" w:sz="4" w:space="0" w:color="auto"/>
              <w:bottom w:val="single" w:sz="4" w:space="0" w:color="000000"/>
              <w:right w:val="single" w:sz="4" w:space="0" w:color="auto"/>
            </w:tcBorders>
            <w:vAlign w:val="center"/>
          </w:tcPr>
          <w:p w14:paraId="403649A1" w14:textId="77777777" w:rsidR="00832485" w:rsidRPr="00E6547E" w:rsidRDefault="00832485" w:rsidP="001E2F8E">
            <w:pPr>
              <w:pStyle w:val="Sinespaciado"/>
              <w:jc w:val="center"/>
              <w:rPr>
                <w:rFonts w:asciiTheme="minorHAnsi" w:hAnsiTheme="minorHAnsi"/>
                <w:b/>
                <w:color w:val="BE0F34"/>
                <w:sz w:val="20"/>
              </w:rPr>
            </w:pPr>
          </w:p>
        </w:tc>
        <w:tc>
          <w:tcPr>
            <w:tcW w:w="962" w:type="dxa"/>
            <w:tcBorders>
              <w:top w:val="single" w:sz="4" w:space="0" w:color="000000"/>
              <w:left w:val="single" w:sz="4" w:space="0" w:color="auto"/>
              <w:bottom w:val="single" w:sz="4" w:space="0" w:color="000000"/>
              <w:right w:val="single" w:sz="4" w:space="0" w:color="000000"/>
            </w:tcBorders>
            <w:vAlign w:val="center"/>
          </w:tcPr>
          <w:p w14:paraId="1B2162FC" w14:textId="77777777" w:rsidR="00832485" w:rsidRPr="00E6547E" w:rsidRDefault="00832485" w:rsidP="001E2F8E">
            <w:pPr>
              <w:pStyle w:val="Sinespaciado"/>
              <w:jc w:val="center"/>
              <w:rPr>
                <w:rFonts w:asciiTheme="minorHAnsi" w:hAnsiTheme="minorHAnsi"/>
                <w:b/>
                <w:color w:val="BE0F34"/>
                <w:sz w:val="20"/>
              </w:rPr>
            </w:pPr>
          </w:p>
        </w:tc>
      </w:tr>
      <w:tr w:rsidR="00832485" w:rsidRPr="00E6547E" w14:paraId="24741529" w14:textId="29DDAF00" w:rsidTr="00832485">
        <w:trPr>
          <w:trHeight w:val="715"/>
        </w:trPr>
        <w:tc>
          <w:tcPr>
            <w:tcW w:w="2405" w:type="dxa"/>
            <w:tcBorders>
              <w:top w:val="single" w:sz="4" w:space="0" w:color="000000"/>
              <w:left w:val="single" w:sz="4" w:space="0" w:color="000000"/>
              <w:bottom w:val="single" w:sz="4" w:space="0" w:color="000000"/>
              <w:right w:val="single" w:sz="4" w:space="0" w:color="000000"/>
            </w:tcBorders>
            <w:vAlign w:val="center"/>
          </w:tcPr>
          <w:p w14:paraId="67AA67E5" w14:textId="77777777" w:rsidR="00832485" w:rsidRPr="00E6547E" w:rsidRDefault="00832485" w:rsidP="001E2F8E">
            <w:pPr>
              <w:pStyle w:val="Sinespaciado"/>
              <w:jc w:val="center"/>
              <w:rPr>
                <w:rFonts w:asciiTheme="minorHAnsi" w:hAnsiTheme="minorHAnsi"/>
                <w:b/>
                <w:color w:val="FFFFFF"/>
                <w:sz w:val="20"/>
                <w:vertAlign w:val="superscript"/>
                <w:lang w:val="es-MX"/>
              </w:rPr>
            </w:pPr>
            <w:permStart w:id="1577781470" w:edGrp="everyone"/>
            <w:r w:rsidRPr="00E6547E">
              <w:rPr>
                <w:rStyle w:val="Estilo6"/>
                <w:rFonts w:asciiTheme="minorHAnsi" w:hAnsiTheme="minorHAnsi"/>
                <w:color w:val="BE0F34"/>
                <w:sz w:val="20"/>
              </w:rPr>
              <w:t>NOMBRE DEL CONSTITUYENTE</w:t>
            </w:r>
            <w:permEnd w:id="1577781470"/>
          </w:p>
        </w:tc>
        <w:tc>
          <w:tcPr>
            <w:tcW w:w="992" w:type="dxa"/>
            <w:tcBorders>
              <w:top w:val="single" w:sz="4" w:space="0" w:color="000000"/>
              <w:left w:val="single" w:sz="4" w:space="0" w:color="000000"/>
              <w:bottom w:val="single" w:sz="4" w:space="0" w:color="000000"/>
              <w:right w:val="single" w:sz="4" w:space="0" w:color="000000"/>
            </w:tcBorders>
            <w:vAlign w:val="center"/>
          </w:tcPr>
          <w:p w14:paraId="0F60B61A" w14:textId="77777777" w:rsidR="00832485" w:rsidRPr="00E6547E" w:rsidRDefault="00832485" w:rsidP="001E2F8E">
            <w:pPr>
              <w:pStyle w:val="Sinespaciado"/>
              <w:jc w:val="center"/>
              <w:rPr>
                <w:rFonts w:asciiTheme="minorHAnsi" w:hAnsiTheme="minorHAnsi"/>
                <w:b/>
                <w:color w:val="BE0F34"/>
                <w:sz w:val="20"/>
              </w:rPr>
            </w:pPr>
            <w:permStart w:id="460287744" w:edGrp="everyone"/>
            <w:r w:rsidRPr="00E6547E">
              <w:rPr>
                <w:rStyle w:val="Estilo6"/>
                <w:rFonts w:asciiTheme="minorHAnsi" w:hAnsiTheme="minorHAnsi"/>
                <w:color w:val="BE0F34"/>
                <w:sz w:val="20"/>
              </w:rPr>
              <w:t>TIPO DE IDENTIFICACIÓN</w:t>
            </w:r>
            <w:permEnd w:id="460287744"/>
          </w:p>
        </w:tc>
        <w:tc>
          <w:tcPr>
            <w:tcW w:w="1276" w:type="dxa"/>
            <w:tcBorders>
              <w:top w:val="single" w:sz="4" w:space="0" w:color="000000"/>
              <w:left w:val="single" w:sz="4" w:space="0" w:color="000000"/>
              <w:bottom w:val="single" w:sz="4" w:space="0" w:color="000000"/>
              <w:right w:val="single" w:sz="4" w:space="0" w:color="000000"/>
            </w:tcBorders>
            <w:vAlign w:val="center"/>
          </w:tcPr>
          <w:p w14:paraId="0C36CB3B" w14:textId="77777777" w:rsidR="00832485" w:rsidRPr="00E6547E" w:rsidRDefault="00832485" w:rsidP="001E2F8E">
            <w:pPr>
              <w:pStyle w:val="Sinespaciado"/>
              <w:jc w:val="center"/>
              <w:rPr>
                <w:rFonts w:asciiTheme="minorHAnsi" w:hAnsiTheme="minorHAnsi"/>
                <w:b/>
                <w:color w:val="BE0F34"/>
                <w:sz w:val="20"/>
              </w:rPr>
            </w:pPr>
            <w:permStart w:id="1742148798" w:edGrp="everyone"/>
            <w:r w:rsidRPr="00E6547E">
              <w:rPr>
                <w:rStyle w:val="Estilo6"/>
                <w:rFonts w:asciiTheme="minorHAnsi" w:hAnsiTheme="minorHAnsi"/>
                <w:color w:val="BE0F34"/>
                <w:sz w:val="20"/>
              </w:rPr>
              <w:t>NÚMERO DE IDENTIFICACIÓN</w:t>
            </w:r>
            <w:permEnd w:id="1742148798"/>
          </w:p>
        </w:tc>
        <w:tc>
          <w:tcPr>
            <w:tcW w:w="1701" w:type="dxa"/>
            <w:tcBorders>
              <w:top w:val="single" w:sz="4" w:space="0" w:color="000000"/>
              <w:left w:val="single" w:sz="4" w:space="0" w:color="000000"/>
              <w:bottom w:val="single" w:sz="4" w:space="0" w:color="000000"/>
              <w:right w:val="single" w:sz="4" w:space="0" w:color="auto"/>
            </w:tcBorders>
            <w:vAlign w:val="center"/>
          </w:tcPr>
          <w:p w14:paraId="2D1F4A5C" w14:textId="77777777" w:rsidR="00832485" w:rsidRPr="00E6547E" w:rsidRDefault="00832485" w:rsidP="001E2F8E">
            <w:pPr>
              <w:pStyle w:val="Sinespaciado"/>
              <w:jc w:val="center"/>
              <w:rPr>
                <w:rFonts w:asciiTheme="minorHAnsi" w:hAnsiTheme="minorHAnsi"/>
                <w:b/>
                <w:color w:val="BE0F34"/>
                <w:sz w:val="20"/>
              </w:rPr>
            </w:pPr>
            <w:permStart w:id="1289436839" w:edGrp="everyone"/>
            <w:r w:rsidRPr="00E6547E">
              <w:rPr>
                <w:rStyle w:val="Estilo6"/>
                <w:rFonts w:asciiTheme="minorHAnsi" w:hAnsiTheme="minorHAnsi"/>
                <w:color w:val="BE0F34"/>
                <w:sz w:val="20"/>
              </w:rPr>
              <w:t>DOMICILIO DE LA PERSONA CONSTITUYENTE</w:t>
            </w:r>
            <w:permEnd w:id="1289436839"/>
          </w:p>
        </w:tc>
        <w:tc>
          <w:tcPr>
            <w:tcW w:w="1590" w:type="dxa"/>
            <w:tcBorders>
              <w:top w:val="single" w:sz="4" w:space="0" w:color="000000"/>
              <w:left w:val="single" w:sz="4" w:space="0" w:color="auto"/>
              <w:bottom w:val="single" w:sz="4" w:space="0" w:color="000000"/>
              <w:right w:val="single" w:sz="4" w:space="0" w:color="auto"/>
            </w:tcBorders>
            <w:vAlign w:val="center"/>
          </w:tcPr>
          <w:p w14:paraId="2474808B" w14:textId="77777777" w:rsidR="00832485" w:rsidRPr="00E6547E" w:rsidRDefault="00832485" w:rsidP="001E2F8E">
            <w:pPr>
              <w:pStyle w:val="Sinespaciado"/>
              <w:jc w:val="center"/>
              <w:rPr>
                <w:rFonts w:asciiTheme="minorHAnsi" w:hAnsiTheme="minorHAnsi"/>
                <w:b/>
                <w:color w:val="BE0F34"/>
                <w:sz w:val="20"/>
              </w:rPr>
            </w:pPr>
          </w:p>
        </w:tc>
        <w:tc>
          <w:tcPr>
            <w:tcW w:w="962" w:type="dxa"/>
            <w:tcBorders>
              <w:top w:val="single" w:sz="4" w:space="0" w:color="000000"/>
              <w:left w:val="single" w:sz="4" w:space="0" w:color="auto"/>
              <w:bottom w:val="single" w:sz="4" w:space="0" w:color="000000"/>
              <w:right w:val="single" w:sz="4" w:space="0" w:color="000000"/>
            </w:tcBorders>
            <w:vAlign w:val="center"/>
          </w:tcPr>
          <w:p w14:paraId="388F6CEA" w14:textId="77777777" w:rsidR="00832485" w:rsidRPr="00E6547E" w:rsidRDefault="00832485" w:rsidP="001E2F8E">
            <w:pPr>
              <w:pStyle w:val="Sinespaciado"/>
              <w:jc w:val="center"/>
              <w:rPr>
                <w:rFonts w:asciiTheme="minorHAnsi" w:hAnsiTheme="minorHAnsi"/>
                <w:b/>
                <w:color w:val="BE0F34"/>
                <w:sz w:val="20"/>
              </w:rPr>
            </w:pPr>
          </w:p>
        </w:tc>
      </w:tr>
      <w:tr w:rsidR="00832485" w:rsidRPr="00E6547E" w14:paraId="30433AE6" w14:textId="4429929B" w:rsidTr="00832485">
        <w:trPr>
          <w:trHeight w:val="715"/>
        </w:trPr>
        <w:tc>
          <w:tcPr>
            <w:tcW w:w="2405" w:type="dxa"/>
            <w:tcBorders>
              <w:top w:val="single" w:sz="4" w:space="0" w:color="000000"/>
              <w:left w:val="single" w:sz="4" w:space="0" w:color="000000"/>
              <w:bottom w:val="single" w:sz="4" w:space="0" w:color="000000"/>
              <w:right w:val="single" w:sz="4" w:space="0" w:color="000000"/>
            </w:tcBorders>
            <w:vAlign w:val="center"/>
          </w:tcPr>
          <w:p w14:paraId="145C965F" w14:textId="77777777" w:rsidR="00832485" w:rsidRPr="00E6547E" w:rsidRDefault="00832485" w:rsidP="001E2F8E">
            <w:pPr>
              <w:pStyle w:val="Sinespaciado"/>
              <w:jc w:val="center"/>
              <w:rPr>
                <w:rFonts w:asciiTheme="minorHAnsi" w:hAnsiTheme="minorHAnsi"/>
                <w:b/>
                <w:color w:val="FFFFFF"/>
                <w:sz w:val="20"/>
                <w:vertAlign w:val="superscript"/>
                <w:lang w:val="es-MX"/>
              </w:rPr>
            </w:pPr>
            <w:permStart w:id="204608212" w:edGrp="everyone"/>
            <w:r w:rsidRPr="00E6547E">
              <w:rPr>
                <w:rStyle w:val="Estilo6"/>
                <w:rFonts w:asciiTheme="minorHAnsi" w:hAnsiTheme="minorHAnsi"/>
                <w:color w:val="BE0F34"/>
                <w:sz w:val="20"/>
              </w:rPr>
              <w:t>NOMBRE DEL CONSTITUYENTE</w:t>
            </w:r>
            <w:permEnd w:id="204608212"/>
          </w:p>
        </w:tc>
        <w:tc>
          <w:tcPr>
            <w:tcW w:w="992" w:type="dxa"/>
            <w:tcBorders>
              <w:top w:val="single" w:sz="4" w:space="0" w:color="000000"/>
              <w:left w:val="single" w:sz="4" w:space="0" w:color="000000"/>
              <w:bottom w:val="single" w:sz="4" w:space="0" w:color="000000"/>
              <w:right w:val="single" w:sz="4" w:space="0" w:color="000000"/>
            </w:tcBorders>
            <w:vAlign w:val="center"/>
          </w:tcPr>
          <w:p w14:paraId="3F017123" w14:textId="77777777" w:rsidR="00832485" w:rsidRPr="00E6547E" w:rsidRDefault="00832485" w:rsidP="001E2F8E">
            <w:pPr>
              <w:pStyle w:val="Sinespaciado"/>
              <w:jc w:val="center"/>
              <w:rPr>
                <w:rFonts w:asciiTheme="minorHAnsi" w:hAnsiTheme="minorHAnsi"/>
                <w:b/>
                <w:color w:val="BE0F34"/>
                <w:sz w:val="20"/>
              </w:rPr>
            </w:pPr>
            <w:permStart w:id="267990843" w:edGrp="everyone"/>
            <w:r w:rsidRPr="00E6547E">
              <w:rPr>
                <w:rStyle w:val="Estilo6"/>
                <w:rFonts w:asciiTheme="minorHAnsi" w:hAnsiTheme="minorHAnsi"/>
                <w:color w:val="BE0F34"/>
                <w:sz w:val="20"/>
              </w:rPr>
              <w:t>TIPO DE IDENTIFICACIÓN</w:t>
            </w:r>
            <w:permEnd w:id="267990843"/>
          </w:p>
        </w:tc>
        <w:tc>
          <w:tcPr>
            <w:tcW w:w="1276" w:type="dxa"/>
            <w:tcBorders>
              <w:top w:val="single" w:sz="4" w:space="0" w:color="000000"/>
              <w:left w:val="single" w:sz="4" w:space="0" w:color="000000"/>
              <w:bottom w:val="single" w:sz="4" w:space="0" w:color="000000"/>
              <w:right w:val="single" w:sz="4" w:space="0" w:color="000000"/>
            </w:tcBorders>
            <w:vAlign w:val="center"/>
          </w:tcPr>
          <w:p w14:paraId="355E0F27" w14:textId="77777777" w:rsidR="00832485" w:rsidRPr="00E6547E" w:rsidRDefault="00832485" w:rsidP="001E2F8E">
            <w:pPr>
              <w:pStyle w:val="Sinespaciado"/>
              <w:jc w:val="center"/>
              <w:rPr>
                <w:rFonts w:asciiTheme="minorHAnsi" w:hAnsiTheme="minorHAnsi"/>
                <w:b/>
                <w:color w:val="BE0F34"/>
                <w:sz w:val="20"/>
              </w:rPr>
            </w:pPr>
            <w:permStart w:id="2041983498" w:edGrp="everyone"/>
            <w:r w:rsidRPr="00E6547E">
              <w:rPr>
                <w:rStyle w:val="Estilo6"/>
                <w:rFonts w:asciiTheme="minorHAnsi" w:hAnsiTheme="minorHAnsi"/>
                <w:color w:val="BE0F34"/>
                <w:sz w:val="20"/>
              </w:rPr>
              <w:t>NÚMERO DE IDENTIFICACIÓN</w:t>
            </w:r>
            <w:permEnd w:id="2041983498"/>
          </w:p>
        </w:tc>
        <w:tc>
          <w:tcPr>
            <w:tcW w:w="1701" w:type="dxa"/>
            <w:tcBorders>
              <w:top w:val="single" w:sz="4" w:space="0" w:color="000000"/>
              <w:left w:val="single" w:sz="4" w:space="0" w:color="000000"/>
              <w:bottom w:val="single" w:sz="4" w:space="0" w:color="000000"/>
              <w:right w:val="single" w:sz="4" w:space="0" w:color="auto"/>
            </w:tcBorders>
            <w:vAlign w:val="center"/>
          </w:tcPr>
          <w:p w14:paraId="747810EC" w14:textId="77777777" w:rsidR="00832485" w:rsidRPr="00E6547E" w:rsidRDefault="00832485" w:rsidP="001E2F8E">
            <w:pPr>
              <w:pStyle w:val="Sinespaciado"/>
              <w:jc w:val="center"/>
              <w:rPr>
                <w:rFonts w:asciiTheme="minorHAnsi" w:hAnsiTheme="minorHAnsi"/>
                <w:b/>
                <w:color w:val="BE0F34"/>
                <w:sz w:val="20"/>
              </w:rPr>
            </w:pPr>
            <w:permStart w:id="1298033976" w:edGrp="everyone"/>
            <w:r w:rsidRPr="00E6547E">
              <w:rPr>
                <w:rStyle w:val="Estilo6"/>
                <w:rFonts w:asciiTheme="minorHAnsi" w:hAnsiTheme="minorHAnsi"/>
                <w:color w:val="BE0F34"/>
                <w:sz w:val="20"/>
              </w:rPr>
              <w:t>DOMICILIO DE LA PERSONA CONSTITUYENTE</w:t>
            </w:r>
            <w:permEnd w:id="1298033976"/>
          </w:p>
        </w:tc>
        <w:tc>
          <w:tcPr>
            <w:tcW w:w="1590" w:type="dxa"/>
            <w:tcBorders>
              <w:top w:val="single" w:sz="4" w:space="0" w:color="000000"/>
              <w:left w:val="single" w:sz="4" w:space="0" w:color="auto"/>
              <w:bottom w:val="single" w:sz="4" w:space="0" w:color="000000"/>
              <w:right w:val="single" w:sz="4" w:space="0" w:color="auto"/>
            </w:tcBorders>
            <w:vAlign w:val="center"/>
          </w:tcPr>
          <w:p w14:paraId="3D2E320F" w14:textId="77777777" w:rsidR="00832485" w:rsidRPr="00E6547E" w:rsidRDefault="00832485" w:rsidP="001E2F8E">
            <w:pPr>
              <w:pStyle w:val="Sinespaciado"/>
              <w:jc w:val="center"/>
              <w:rPr>
                <w:rFonts w:asciiTheme="minorHAnsi" w:hAnsiTheme="minorHAnsi"/>
                <w:b/>
                <w:color w:val="BE0F34"/>
                <w:sz w:val="20"/>
              </w:rPr>
            </w:pPr>
          </w:p>
        </w:tc>
        <w:tc>
          <w:tcPr>
            <w:tcW w:w="962" w:type="dxa"/>
            <w:tcBorders>
              <w:top w:val="single" w:sz="4" w:space="0" w:color="000000"/>
              <w:left w:val="single" w:sz="4" w:space="0" w:color="auto"/>
              <w:bottom w:val="single" w:sz="4" w:space="0" w:color="000000"/>
              <w:right w:val="single" w:sz="4" w:space="0" w:color="000000"/>
            </w:tcBorders>
            <w:vAlign w:val="center"/>
          </w:tcPr>
          <w:p w14:paraId="09EA23B2" w14:textId="77777777" w:rsidR="00832485" w:rsidRPr="00E6547E" w:rsidRDefault="00832485" w:rsidP="001E2F8E">
            <w:pPr>
              <w:pStyle w:val="Sinespaciado"/>
              <w:jc w:val="center"/>
              <w:rPr>
                <w:rFonts w:asciiTheme="minorHAnsi" w:hAnsiTheme="minorHAnsi"/>
                <w:b/>
                <w:color w:val="BE0F34"/>
                <w:sz w:val="20"/>
              </w:rPr>
            </w:pPr>
          </w:p>
        </w:tc>
      </w:tr>
      <w:tr w:rsidR="00832485" w:rsidRPr="00E6547E" w14:paraId="1D6EA92D" w14:textId="78E78726" w:rsidTr="00832485">
        <w:trPr>
          <w:trHeight w:val="715"/>
        </w:trPr>
        <w:tc>
          <w:tcPr>
            <w:tcW w:w="2405" w:type="dxa"/>
            <w:tcBorders>
              <w:top w:val="single" w:sz="4" w:space="0" w:color="000000"/>
              <w:left w:val="single" w:sz="4" w:space="0" w:color="000000"/>
              <w:bottom w:val="single" w:sz="4" w:space="0" w:color="000000"/>
              <w:right w:val="single" w:sz="4" w:space="0" w:color="000000"/>
            </w:tcBorders>
            <w:vAlign w:val="center"/>
          </w:tcPr>
          <w:p w14:paraId="1E374E0B" w14:textId="77777777" w:rsidR="00832485" w:rsidRPr="00E6547E" w:rsidRDefault="00832485" w:rsidP="001E2F8E">
            <w:pPr>
              <w:pStyle w:val="Sinespaciado"/>
              <w:jc w:val="center"/>
              <w:rPr>
                <w:rFonts w:asciiTheme="minorHAnsi" w:hAnsiTheme="minorHAnsi"/>
                <w:b/>
                <w:color w:val="FFFFFF"/>
                <w:sz w:val="20"/>
                <w:vertAlign w:val="superscript"/>
                <w:lang w:val="es-MX"/>
              </w:rPr>
            </w:pPr>
            <w:permStart w:id="352872385" w:edGrp="everyone"/>
            <w:r w:rsidRPr="00E6547E">
              <w:rPr>
                <w:rStyle w:val="Estilo6"/>
                <w:rFonts w:asciiTheme="minorHAnsi" w:hAnsiTheme="minorHAnsi"/>
                <w:color w:val="BE0F34"/>
                <w:sz w:val="20"/>
              </w:rPr>
              <w:t>NOMBRE DEL CONSTITUYENTE</w:t>
            </w:r>
            <w:permEnd w:id="352872385"/>
          </w:p>
        </w:tc>
        <w:tc>
          <w:tcPr>
            <w:tcW w:w="992" w:type="dxa"/>
            <w:tcBorders>
              <w:top w:val="single" w:sz="4" w:space="0" w:color="000000"/>
              <w:left w:val="single" w:sz="4" w:space="0" w:color="000000"/>
              <w:bottom w:val="single" w:sz="4" w:space="0" w:color="000000"/>
              <w:right w:val="single" w:sz="4" w:space="0" w:color="000000"/>
            </w:tcBorders>
            <w:vAlign w:val="center"/>
          </w:tcPr>
          <w:p w14:paraId="4AB9B039" w14:textId="77777777" w:rsidR="00832485" w:rsidRPr="00E6547E" w:rsidRDefault="00832485" w:rsidP="001E2F8E">
            <w:pPr>
              <w:pStyle w:val="Sinespaciado"/>
              <w:jc w:val="center"/>
              <w:rPr>
                <w:rFonts w:asciiTheme="minorHAnsi" w:hAnsiTheme="minorHAnsi"/>
                <w:b/>
                <w:color w:val="BE0F34"/>
                <w:sz w:val="20"/>
              </w:rPr>
            </w:pPr>
            <w:permStart w:id="1268018635" w:edGrp="everyone"/>
            <w:r w:rsidRPr="00E6547E">
              <w:rPr>
                <w:rStyle w:val="Estilo6"/>
                <w:rFonts w:asciiTheme="minorHAnsi" w:hAnsiTheme="minorHAnsi"/>
                <w:color w:val="BE0F34"/>
                <w:sz w:val="20"/>
              </w:rPr>
              <w:t>TIPO DE IDENTIFICACIÓN</w:t>
            </w:r>
            <w:permEnd w:id="1268018635"/>
          </w:p>
        </w:tc>
        <w:tc>
          <w:tcPr>
            <w:tcW w:w="1276" w:type="dxa"/>
            <w:tcBorders>
              <w:top w:val="single" w:sz="4" w:space="0" w:color="000000"/>
              <w:left w:val="single" w:sz="4" w:space="0" w:color="000000"/>
              <w:bottom w:val="single" w:sz="4" w:space="0" w:color="000000"/>
              <w:right w:val="single" w:sz="4" w:space="0" w:color="000000"/>
            </w:tcBorders>
            <w:vAlign w:val="center"/>
          </w:tcPr>
          <w:p w14:paraId="50AA4556" w14:textId="77777777" w:rsidR="00832485" w:rsidRPr="00E6547E" w:rsidRDefault="00832485" w:rsidP="001E2F8E">
            <w:pPr>
              <w:pStyle w:val="Sinespaciado"/>
              <w:jc w:val="center"/>
              <w:rPr>
                <w:rFonts w:asciiTheme="minorHAnsi" w:hAnsiTheme="minorHAnsi"/>
                <w:b/>
                <w:color w:val="BE0F34"/>
                <w:sz w:val="20"/>
              </w:rPr>
            </w:pPr>
            <w:permStart w:id="1376261820" w:edGrp="everyone"/>
            <w:r w:rsidRPr="00E6547E">
              <w:rPr>
                <w:rStyle w:val="Estilo6"/>
                <w:rFonts w:asciiTheme="minorHAnsi" w:hAnsiTheme="minorHAnsi"/>
                <w:color w:val="BE0F34"/>
                <w:sz w:val="20"/>
              </w:rPr>
              <w:t>NÚMERO DE IDENTIFICACIÓN</w:t>
            </w:r>
            <w:permEnd w:id="1376261820"/>
          </w:p>
        </w:tc>
        <w:tc>
          <w:tcPr>
            <w:tcW w:w="1701" w:type="dxa"/>
            <w:tcBorders>
              <w:top w:val="single" w:sz="4" w:space="0" w:color="000000"/>
              <w:left w:val="single" w:sz="4" w:space="0" w:color="000000"/>
              <w:bottom w:val="single" w:sz="4" w:space="0" w:color="000000"/>
              <w:right w:val="single" w:sz="4" w:space="0" w:color="auto"/>
            </w:tcBorders>
            <w:vAlign w:val="center"/>
          </w:tcPr>
          <w:p w14:paraId="2F32CAC9" w14:textId="77777777" w:rsidR="00832485" w:rsidRPr="00E6547E" w:rsidRDefault="00832485" w:rsidP="001E2F8E">
            <w:pPr>
              <w:pStyle w:val="Sinespaciado"/>
              <w:jc w:val="center"/>
              <w:rPr>
                <w:rFonts w:asciiTheme="minorHAnsi" w:hAnsiTheme="minorHAnsi"/>
                <w:b/>
                <w:color w:val="BE0F34"/>
                <w:sz w:val="20"/>
              </w:rPr>
            </w:pPr>
            <w:permStart w:id="197295933" w:edGrp="everyone"/>
            <w:r w:rsidRPr="00E6547E">
              <w:rPr>
                <w:rStyle w:val="Estilo6"/>
                <w:rFonts w:asciiTheme="minorHAnsi" w:hAnsiTheme="minorHAnsi"/>
                <w:color w:val="BE0F34"/>
                <w:sz w:val="20"/>
              </w:rPr>
              <w:t>DOMICILIO DE LA PERSONA CONSTITUYENTE</w:t>
            </w:r>
            <w:permEnd w:id="197295933"/>
          </w:p>
        </w:tc>
        <w:tc>
          <w:tcPr>
            <w:tcW w:w="1590" w:type="dxa"/>
            <w:tcBorders>
              <w:top w:val="single" w:sz="4" w:space="0" w:color="000000"/>
              <w:left w:val="single" w:sz="4" w:space="0" w:color="auto"/>
              <w:bottom w:val="single" w:sz="4" w:space="0" w:color="000000"/>
              <w:right w:val="single" w:sz="4" w:space="0" w:color="auto"/>
            </w:tcBorders>
            <w:vAlign w:val="center"/>
          </w:tcPr>
          <w:p w14:paraId="4A9A52FE" w14:textId="77777777" w:rsidR="00832485" w:rsidRPr="00E6547E" w:rsidRDefault="00832485" w:rsidP="001E2F8E">
            <w:pPr>
              <w:pStyle w:val="Sinespaciado"/>
              <w:jc w:val="center"/>
              <w:rPr>
                <w:rFonts w:asciiTheme="minorHAnsi" w:hAnsiTheme="minorHAnsi"/>
                <w:b/>
                <w:color w:val="BE0F34"/>
                <w:sz w:val="20"/>
              </w:rPr>
            </w:pPr>
          </w:p>
        </w:tc>
        <w:tc>
          <w:tcPr>
            <w:tcW w:w="962" w:type="dxa"/>
            <w:tcBorders>
              <w:top w:val="single" w:sz="4" w:space="0" w:color="000000"/>
              <w:left w:val="single" w:sz="4" w:space="0" w:color="auto"/>
              <w:bottom w:val="single" w:sz="4" w:space="0" w:color="000000"/>
              <w:right w:val="single" w:sz="4" w:space="0" w:color="000000"/>
            </w:tcBorders>
            <w:vAlign w:val="center"/>
          </w:tcPr>
          <w:p w14:paraId="6538B596" w14:textId="77777777" w:rsidR="00832485" w:rsidRPr="00E6547E" w:rsidRDefault="00832485" w:rsidP="001E2F8E">
            <w:pPr>
              <w:pStyle w:val="Sinespaciado"/>
              <w:jc w:val="center"/>
              <w:rPr>
                <w:rFonts w:asciiTheme="minorHAnsi" w:hAnsiTheme="minorHAnsi"/>
                <w:b/>
                <w:color w:val="BE0F34"/>
                <w:sz w:val="20"/>
              </w:rPr>
            </w:pPr>
          </w:p>
        </w:tc>
      </w:tr>
      <w:tr w:rsidR="00832485" w:rsidRPr="00E6547E" w14:paraId="7B359886" w14:textId="3780881F" w:rsidTr="00832485">
        <w:trPr>
          <w:trHeight w:val="715"/>
        </w:trPr>
        <w:tc>
          <w:tcPr>
            <w:tcW w:w="2405" w:type="dxa"/>
            <w:tcBorders>
              <w:top w:val="single" w:sz="4" w:space="0" w:color="000000"/>
              <w:left w:val="single" w:sz="4" w:space="0" w:color="000000"/>
              <w:bottom w:val="single" w:sz="4" w:space="0" w:color="000000"/>
              <w:right w:val="single" w:sz="4" w:space="0" w:color="000000"/>
            </w:tcBorders>
            <w:vAlign w:val="center"/>
          </w:tcPr>
          <w:p w14:paraId="395CE117" w14:textId="77777777" w:rsidR="00832485" w:rsidRPr="00E6547E" w:rsidRDefault="00832485" w:rsidP="001E2F8E">
            <w:pPr>
              <w:pStyle w:val="Sinespaciado"/>
              <w:jc w:val="center"/>
              <w:rPr>
                <w:rFonts w:asciiTheme="minorHAnsi" w:hAnsiTheme="minorHAnsi"/>
                <w:b/>
                <w:color w:val="FFFFFF"/>
                <w:sz w:val="20"/>
                <w:vertAlign w:val="superscript"/>
                <w:lang w:val="es-MX"/>
              </w:rPr>
            </w:pPr>
            <w:permStart w:id="207385127" w:edGrp="everyone"/>
            <w:r w:rsidRPr="00E6547E">
              <w:rPr>
                <w:rStyle w:val="Estilo6"/>
                <w:rFonts w:asciiTheme="minorHAnsi" w:hAnsiTheme="minorHAnsi"/>
                <w:color w:val="BE0F34"/>
                <w:sz w:val="20"/>
              </w:rPr>
              <w:t>NOMBRE DEL CONSTITUYENTE</w:t>
            </w:r>
            <w:permEnd w:id="207385127"/>
          </w:p>
        </w:tc>
        <w:tc>
          <w:tcPr>
            <w:tcW w:w="992" w:type="dxa"/>
            <w:tcBorders>
              <w:top w:val="single" w:sz="4" w:space="0" w:color="000000"/>
              <w:left w:val="single" w:sz="4" w:space="0" w:color="000000"/>
              <w:bottom w:val="single" w:sz="4" w:space="0" w:color="000000"/>
              <w:right w:val="single" w:sz="4" w:space="0" w:color="000000"/>
            </w:tcBorders>
            <w:vAlign w:val="center"/>
          </w:tcPr>
          <w:p w14:paraId="3B33FC9B" w14:textId="77777777" w:rsidR="00832485" w:rsidRPr="00E6547E" w:rsidRDefault="00832485" w:rsidP="001E2F8E">
            <w:pPr>
              <w:pStyle w:val="Sinespaciado"/>
              <w:jc w:val="center"/>
              <w:rPr>
                <w:rFonts w:asciiTheme="minorHAnsi" w:hAnsiTheme="minorHAnsi"/>
                <w:b/>
                <w:color w:val="BE0F34"/>
                <w:sz w:val="20"/>
              </w:rPr>
            </w:pPr>
            <w:permStart w:id="1568281432" w:edGrp="everyone"/>
            <w:r w:rsidRPr="00E6547E">
              <w:rPr>
                <w:rStyle w:val="Estilo6"/>
                <w:rFonts w:asciiTheme="minorHAnsi" w:hAnsiTheme="minorHAnsi"/>
                <w:color w:val="BE0F34"/>
                <w:sz w:val="20"/>
              </w:rPr>
              <w:t>TIPO DE IDENTIFICACIÓN</w:t>
            </w:r>
            <w:permEnd w:id="1568281432"/>
          </w:p>
        </w:tc>
        <w:tc>
          <w:tcPr>
            <w:tcW w:w="1276" w:type="dxa"/>
            <w:tcBorders>
              <w:top w:val="single" w:sz="4" w:space="0" w:color="000000"/>
              <w:left w:val="single" w:sz="4" w:space="0" w:color="000000"/>
              <w:bottom w:val="single" w:sz="4" w:space="0" w:color="000000"/>
              <w:right w:val="single" w:sz="4" w:space="0" w:color="000000"/>
            </w:tcBorders>
            <w:vAlign w:val="center"/>
          </w:tcPr>
          <w:p w14:paraId="546EAA90" w14:textId="77777777" w:rsidR="00832485" w:rsidRPr="00E6547E" w:rsidRDefault="00832485" w:rsidP="001E2F8E">
            <w:pPr>
              <w:pStyle w:val="Sinespaciado"/>
              <w:jc w:val="center"/>
              <w:rPr>
                <w:rFonts w:asciiTheme="minorHAnsi" w:hAnsiTheme="minorHAnsi"/>
                <w:b/>
                <w:color w:val="BE0F34"/>
                <w:sz w:val="20"/>
              </w:rPr>
            </w:pPr>
            <w:permStart w:id="1968794503" w:edGrp="everyone"/>
            <w:r w:rsidRPr="00E6547E">
              <w:rPr>
                <w:rStyle w:val="Estilo6"/>
                <w:rFonts w:asciiTheme="minorHAnsi" w:hAnsiTheme="minorHAnsi"/>
                <w:color w:val="BE0F34"/>
                <w:sz w:val="20"/>
              </w:rPr>
              <w:t>NÚMERO DE IDENTIFICACIÓN</w:t>
            </w:r>
            <w:permEnd w:id="1968794503"/>
          </w:p>
        </w:tc>
        <w:tc>
          <w:tcPr>
            <w:tcW w:w="1701" w:type="dxa"/>
            <w:tcBorders>
              <w:top w:val="single" w:sz="4" w:space="0" w:color="000000"/>
              <w:left w:val="single" w:sz="4" w:space="0" w:color="000000"/>
              <w:bottom w:val="single" w:sz="4" w:space="0" w:color="000000"/>
              <w:right w:val="single" w:sz="4" w:space="0" w:color="auto"/>
            </w:tcBorders>
            <w:vAlign w:val="center"/>
          </w:tcPr>
          <w:p w14:paraId="34923180" w14:textId="77777777" w:rsidR="00832485" w:rsidRPr="00E6547E" w:rsidRDefault="00832485" w:rsidP="001E2F8E">
            <w:pPr>
              <w:pStyle w:val="Sinespaciado"/>
              <w:jc w:val="center"/>
              <w:rPr>
                <w:rFonts w:asciiTheme="minorHAnsi" w:hAnsiTheme="minorHAnsi"/>
                <w:b/>
                <w:color w:val="BE0F34"/>
                <w:sz w:val="20"/>
              </w:rPr>
            </w:pPr>
            <w:permStart w:id="1156543684" w:edGrp="everyone"/>
            <w:r w:rsidRPr="00E6547E">
              <w:rPr>
                <w:rStyle w:val="Estilo6"/>
                <w:rFonts w:asciiTheme="minorHAnsi" w:hAnsiTheme="minorHAnsi"/>
                <w:color w:val="BE0F34"/>
                <w:sz w:val="20"/>
              </w:rPr>
              <w:t>DOMICILIO DE LA PERSONA CONSTITUYENTE</w:t>
            </w:r>
            <w:permEnd w:id="1156543684"/>
          </w:p>
        </w:tc>
        <w:tc>
          <w:tcPr>
            <w:tcW w:w="1590" w:type="dxa"/>
            <w:tcBorders>
              <w:top w:val="single" w:sz="4" w:space="0" w:color="000000"/>
              <w:left w:val="single" w:sz="4" w:space="0" w:color="auto"/>
              <w:bottom w:val="single" w:sz="4" w:space="0" w:color="000000"/>
              <w:right w:val="single" w:sz="4" w:space="0" w:color="auto"/>
            </w:tcBorders>
            <w:vAlign w:val="center"/>
          </w:tcPr>
          <w:p w14:paraId="6781D783" w14:textId="77777777" w:rsidR="00832485" w:rsidRPr="00E6547E" w:rsidRDefault="00832485" w:rsidP="001E2F8E">
            <w:pPr>
              <w:pStyle w:val="Sinespaciado"/>
              <w:jc w:val="center"/>
              <w:rPr>
                <w:rFonts w:asciiTheme="minorHAnsi" w:hAnsiTheme="minorHAnsi"/>
                <w:b/>
                <w:color w:val="BE0F34"/>
                <w:sz w:val="20"/>
              </w:rPr>
            </w:pPr>
          </w:p>
        </w:tc>
        <w:tc>
          <w:tcPr>
            <w:tcW w:w="962" w:type="dxa"/>
            <w:tcBorders>
              <w:top w:val="single" w:sz="4" w:space="0" w:color="000000"/>
              <w:left w:val="single" w:sz="4" w:space="0" w:color="auto"/>
              <w:bottom w:val="single" w:sz="4" w:space="0" w:color="000000"/>
              <w:right w:val="single" w:sz="4" w:space="0" w:color="000000"/>
            </w:tcBorders>
            <w:vAlign w:val="center"/>
          </w:tcPr>
          <w:p w14:paraId="58F2CE26" w14:textId="77777777" w:rsidR="00832485" w:rsidRPr="00E6547E" w:rsidRDefault="00832485" w:rsidP="001E2F8E">
            <w:pPr>
              <w:pStyle w:val="Sinespaciado"/>
              <w:jc w:val="center"/>
              <w:rPr>
                <w:rFonts w:asciiTheme="minorHAnsi" w:hAnsiTheme="minorHAnsi"/>
                <w:b/>
                <w:color w:val="BE0F34"/>
                <w:sz w:val="20"/>
              </w:rPr>
            </w:pPr>
          </w:p>
        </w:tc>
      </w:tr>
      <w:tr w:rsidR="00832485" w:rsidRPr="00E6547E" w14:paraId="10F4CC0E" w14:textId="189CD81B" w:rsidTr="00832485">
        <w:trPr>
          <w:trHeight w:val="715"/>
        </w:trPr>
        <w:tc>
          <w:tcPr>
            <w:tcW w:w="2405" w:type="dxa"/>
            <w:tcBorders>
              <w:top w:val="single" w:sz="4" w:space="0" w:color="000000"/>
              <w:left w:val="single" w:sz="4" w:space="0" w:color="000000"/>
              <w:bottom w:val="single" w:sz="4" w:space="0" w:color="000000"/>
              <w:right w:val="single" w:sz="4" w:space="0" w:color="000000"/>
            </w:tcBorders>
            <w:vAlign w:val="center"/>
          </w:tcPr>
          <w:p w14:paraId="52294803" w14:textId="77777777" w:rsidR="00832485" w:rsidRPr="00E6547E" w:rsidRDefault="00832485" w:rsidP="001E2F8E">
            <w:pPr>
              <w:pStyle w:val="Sinespaciado"/>
              <w:jc w:val="center"/>
              <w:rPr>
                <w:rFonts w:asciiTheme="minorHAnsi" w:hAnsiTheme="minorHAnsi"/>
                <w:b/>
                <w:color w:val="FFFFFF"/>
                <w:sz w:val="20"/>
                <w:vertAlign w:val="superscript"/>
                <w:lang w:val="es-MX"/>
              </w:rPr>
            </w:pPr>
            <w:permStart w:id="1776689132" w:edGrp="everyone"/>
            <w:r w:rsidRPr="00E6547E">
              <w:rPr>
                <w:rStyle w:val="Estilo6"/>
                <w:rFonts w:asciiTheme="minorHAnsi" w:hAnsiTheme="minorHAnsi"/>
                <w:color w:val="BE0F34"/>
                <w:sz w:val="20"/>
              </w:rPr>
              <w:t>NOMBRE DEL CONSTITUYENTE</w:t>
            </w:r>
            <w:permEnd w:id="1776689132"/>
          </w:p>
        </w:tc>
        <w:tc>
          <w:tcPr>
            <w:tcW w:w="992" w:type="dxa"/>
            <w:tcBorders>
              <w:top w:val="single" w:sz="4" w:space="0" w:color="000000"/>
              <w:left w:val="single" w:sz="4" w:space="0" w:color="000000"/>
              <w:bottom w:val="single" w:sz="4" w:space="0" w:color="000000"/>
              <w:right w:val="single" w:sz="4" w:space="0" w:color="000000"/>
            </w:tcBorders>
            <w:vAlign w:val="center"/>
          </w:tcPr>
          <w:p w14:paraId="14BC7455" w14:textId="77777777" w:rsidR="00832485" w:rsidRPr="00E6547E" w:rsidRDefault="00832485" w:rsidP="001E2F8E">
            <w:pPr>
              <w:pStyle w:val="Sinespaciado"/>
              <w:jc w:val="center"/>
              <w:rPr>
                <w:rFonts w:asciiTheme="minorHAnsi" w:hAnsiTheme="minorHAnsi"/>
                <w:b/>
                <w:color w:val="BE0F34"/>
                <w:sz w:val="20"/>
              </w:rPr>
            </w:pPr>
            <w:permStart w:id="24660876" w:edGrp="everyone"/>
            <w:r w:rsidRPr="00E6547E">
              <w:rPr>
                <w:rStyle w:val="Estilo6"/>
                <w:rFonts w:asciiTheme="minorHAnsi" w:hAnsiTheme="minorHAnsi"/>
                <w:color w:val="BE0F34"/>
                <w:sz w:val="20"/>
              </w:rPr>
              <w:t>TIPO DE IDENTIFICACIÓN</w:t>
            </w:r>
            <w:permEnd w:id="24660876"/>
          </w:p>
        </w:tc>
        <w:tc>
          <w:tcPr>
            <w:tcW w:w="1276" w:type="dxa"/>
            <w:tcBorders>
              <w:top w:val="single" w:sz="4" w:space="0" w:color="000000"/>
              <w:left w:val="single" w:sz="4" w:space="0" w:color="000000"/>
              <w:bottom w:val="single" w:sz="4" w:space="0" w:color="000000"/>
              <w:right w:val="single" w:sz="4" w:space="0" w:color="000000"/>
            </w:tcBorders>
            <w:vAlign w:val="center"/>
          </w:tcPr>
          <w:p w14:paraId="1CC7A12B" w14:textId="77777777" w:rsidR="00832485" w:rsidRPr="00E6547E" w:rsidRDefault="00832485" w:rsidP="001E2F8E">
            <w:pPr>
              <w:pStyle w:val="Sinespaciado"/>
              <w:jc w:val="center"/>
              <w:rPr>
                <w:rFonts w:asciiTheme="minorHAnsi" w:hAnsiTheme="minorHAnsi"/>
                <w:b/>
                <w:color w:val="BE0F34"/>
                <w:sz w:val="20"/>
              </w:rPr>
            </w:pPr>
            <w:permStart w:id="1041386759" w:edGrp="everyone"/>
            <w:r w:rsidRPr="00E6547E">
              <w:rPr>
                <w:rStyle w:val="Estilo6"/>
                <w:rFonts w:asciiTheme="minorHAnsi" w:hAnsiTheme="minorHAnsi"/>
                <w:color w:val="BE0F34"/>
                <w:sz w:val="20"/>
              </w:rPr>
              <w:t>NÚMERO DE IDENTIFICACIÓN</w:t>
            </w:r>
            <w:permEnd w:id="1041386759"/>
          </w:p>
        </w:tc>
        <w:tc>
          <w:tcPr>
            <w:tcW w:w="1701" w:type="dxa"/>
            <w:tcBorders>
              <w:top w:val="single" w:sz="4" w:space="0" w:color="000000"/>
              <w:left w:val="single" w:sz="4" w:space="0" w:color="000000"/>
              <w:bottom w:val="single" w:sz="4" w:space="0" w:color="000000"/>
              <w:right w:val="single" w:sz="4" w:space="0" w:color="auto"/>
            </w:tcBorders>
            <w:vAlign w:val="center"/>
          </w:tcPr>
          <w:p w14:paraId="317EC29E" w14:textId="1BCB4B69" w:rsidR="00832485" w:rsidRPr="00E6547E" w:rsidRDefault="00832485" w:rsidP="001E2F8E">
            <w:pPr>
              <w:pStyle w:val="Sinespaciado"/>
              <w:jc w:val="center"/>
              <w:rPr>
                <w:rFonts w:asciiTheme="minorHAnsi" w:hAnsiTheme="minorHAnsi"/>
                <w:b/>
                <w:color w:val="BE0F34"/>
                <w:sz w:val="20"/>
              </w:rPr>
            </w:pPr>
            <w:permStart w:id="461707532" w:edGrp="everyone"/>
            <w:r w:rsidRPr="00E6547E">
              <w:rPr>
                <w:rStyle w:val="Estilo6"/>
                <w:rFonts w:asciiTheme="minorHAnsi" w:hAnsiTheme="minorHAnsi"/>
                <w:color w:val="BE0F34"/>
                <w:sz w:val="20"/>
              </w:rPr>
              <w:t xml:space="preserve">DOMICILIO DE LA </w:t>
            </w:r>
            <w:proofErr w:type="spellStart"/>
            <w:r w:rsidRPr="00E6547E">
              <w:rPr>
                <w:rStyle w:val="Estilo6"/>
                <w:rFonts w:asciiTheme="minorHAnsi" w:hAnsiTheme="minorHAnsi"/>
                <w:color w:val="BE0F34"/>
                <w:sz w:val="20"/>
              </w:rPr>
              <w:t>P</w:t>
            </w:r>
            <w:r w:rsidR="00500311">
              <w:rPr>
                <w:rStyle w:val="Estilo6"/>
                <w:rFonts w:asciiTheme="minorHAnsi" w:hAnsiTheme="minorHAnsi"/>
                <w:color w:val="BE0F34"/>
                <w:sz w:val="20"/>
              </w:rPr>
              <w:t>dfndnj</w:t>
            </w:r>
            <w:r w:rsidRPr="00E6547E">
              <w:rPr>
                <w:rStyle w:val="Estilo6"/>
                <w:rFonts w:asciiTheme="minorHAnsi" w:hAnsiTheme="minorHAnsi"/>
                <w:color w:val="BE0F34"/>
                <w:sz w:val="20"/>
              </w:rPr>
              <w:t>CONSTITUYENTE</w:t>
            </w:r>
            <w:permEnd w:id="461707532"/>
            <w:proofErr w:type="spellEnd"/>
          </w:p>
        </w:tc>
        <w:tc>
          <w:tcPr>
            <w:tcW w:w="1590" w:type="dxa"/>
            <w:tcBorders>
              <w:top w:val="single" w:sz="4" w:space="0" w:color="000000"/>
              <w:left w:val="single" w:sz="4" w:space="0" w:color="auto"/>
              <w:bottom w:val="single" w:sz="4" w:space="0" w:color="000000"/>
              <w:right w:val="single" w:sz="4" w:space="0" w:color="auto"/>
            </w:tcBorders>
            <w:vAlign w:val="center"/>
          </w:tcPr>
          <w:p w14:paraId="66FCF2A0" w14:textId="77777777" w:rsidR="00832485" w:rsidRPr="00E6547E" w:rsidRDefault="00832485" w:rsidP="001E2F8E">
            <w:pPr>
              <w:pStyle w:val="Sinespaciado"/>
              <w:jc w:val="center"/>
              <w:rPr>
                <w:rFonts w:asciiTheme="minorHAnsi" w:hAnsiTheme="minorHAnsi"/>
                <w:b/>
                <w:color w:val="BE0F34"/>
                <w:sz w:val="20"/>
              </w:rPr>
            </w:pPr>
          </w:p>
        </w:tc>
        <w:tc>
          <w:tcPr>
            <w:tcW w:w="962" w:type="dxa"/>
            <w:tcBorders>
              <w:top w:val="single" w:sz="4" w:space="0" w:color="000000"/>
              <w:left w:val="single" w:sz="4" w:space="0" w:color="auto"/>
              <w:bottom w:val="single" w:sz="4" w:space="0" w:color="000000"/>
              <w:right w:val="single" w:sz="4" w:space="0" w:color="000000"/>
            </w:tcBorders>
            <w:vAlign w:val="center"/>
          </w:tcPr>
          <w:p w14:paraId="541B303D" w14:textId="77777777" w:rsidR="00832485" w:rsidRPr="00E6547E" w:rsidRDefault="00832485" w:rsidP="001E2F8E">
            <w:pPr>
              <w:pStyle w:val="Sinespaciado"/>
              <w:jc w:val="center"/>
              <w:rPr>
                <w:rFonts w:asciiTheme="minorHAnsi" w:hAnsiTheme="minorHAnsi"/>
                <w:b/>
                <w:color w:val="BE0F34"/>
                <w:sz w:val="20"/>
              </w:rPr>
            </w:pPr>
          </w:p>
        </w:tc>
      </w:tr>
    </w:tbl>
    <w:p w14:paraId="1A44E617" w14:textId="77777777" w:rsidR="001E2F8E" w:rsidRPr="00E6547E" w:rsidRDefault="001E2F8E" w:rsidP="001E2F8E">
      <w:pPr>
        <w:pStyle w:val="Sinespaciado"/>
        <w:jc w:val="both"/>
        <w:rPr>
          <w:sz w:val="24"/>
          <w:szCs w:val="24"/>
        </w:rPr>
      </w:pPr>
    </w:p>
    <w:p w14:paraId="603BD240" w14:textId="77777777" w:rsidR="001E2F8E" w:rsidRPr="00E6547E" w:rsidRDefault="001E2F8E" w:rsidP="001E2F8E">
      <w:pPr>
        <w:jc w:val="center"/>
        <w:rPr>
          <w:rFonts w:ascii="Calibri" w:hAnsi="Calibri"/>
          <w:b/>
          <w:lang w:val="es-MX"/>
        </w:rPr>
      </w:pPr>
      <w:r w:rsidRPr="00E6547E">
        <w:rPr>
          <w:rFonts w:ascii="Calibri" w:hAnsi="Calibri"/>
          <w:b/>
          <w:lang w:val="es-MX"/>
        </w:rPr>
        <w:t>Orden del Día</w:t>
      </w:r>
    </w:p>
    <w:p w14:paraId="71FDCF8B" w14:textId="77777777" w:rsidR="001E2F8E" w:rsidRPr="00E6547E" w:rsidRDefault="001E2F8E" w:rsidP="001E2F8E">
      <w:pPr>
        <w:jc w:val="center"/>
        <w:rPr>
          <w:rFonts w:ascii="Calibri" w:hAnsi="Calibri"/>
          <w:b/>
          <w:lang w:val="es-MX"/>
        </w:rPr>
      </w:pPr>
    </w:p>
    <w:p w14:paraId="310FEFB9" w14:textId="514A70BE" w:rsidR="001E2F8E" w:rsidRPr="00E6547E" w:rsidRDefault="001E2F8E" w:rsidP="001E2F8E">
      <w:pPr>
        <w:pStyle w:val="Prrafodelista"/>
        <w:numPr>
          <w:ilvl w:val="0"/>
          <w:numId w:val="9"/>
        </w:numPr>
        <w:rPr>
          <w:rFonts w:ascii="Calibri" w:hAnsi="Calibri"/>
          <w:b/>
          <w:lang w:val="es-MX"/>
        </w:rPr>
      </w:pPr>
      <w:r w:rsidRPr="00E6547E">
        <w:rPr>
          <w:rFonts w:ascii="Calibri" w:hAnsi="Calibri"/>
          <w:b/>
          <w:lang w:val="es-MX"/>
        </w:rPr>
        <w:t xml:space="preserve">Designación de Presidente y </w:t>
      </w:r>
      <w:r w:rsidR="00832485" w:rsidRPr="00E6547E">
        <w:rPr>
          <w:rFonts w:ascii="Calibri" w:hAnsi="Calibri"/>
          <w:b/>
          <w:lang w:val="es-MX"/>
        </w:rPr>
        <w:t>Secretario de la reunión</w:t>
      </w:r>
    </w:p>
    <w:p w14:paraId="4B6C5928" w14:textId="77777777" w:rsidR="001E2F8E" w:rsidRPr="00E6547E" w:rsidRDefault="001E2F8E" w:rsidP="001E2F8E">
      <w:pPr>
        <w:pStyle w:val="Prrafodelista"/>
        <w:numPr>
          <w:ilvl w:val="0"/>
          <w:numId w:val="9"/>
        </w:numPr>
        <w:rPr>
          <w:rFonts w:ascii="Calibri" w:hAnsi="Calibri"/>
          <w:b/>
          <w:lang w:val="es-MX"/>
        </w:rPr>
      </w:pPr>
      <w:r w:rsidRPr="00E6547E">
        <w:rPr>
          <w:rFonts w:ascii="Calibri" w:hAnsi="Calibri"/>
          <w:b/>
          <w:lang w:val="es-MX"/>
        </w:rPr>
        <w:t>Constitución de entidad sin ánimo de lucro</w:t>
      </w:r>
    </w:p>
    <w:p w14:paraId="16A54247" w14:textId="77777777" w:rsidR="001E2F8E" w:rsidRPr="00E6547E" w:rsidRDefault="001E2F8E" w:rsidP="001E2F8E">
      <w:pPr>
        <w:pStyle w:val="Prrafodelista"/>
        <w:numPr>
          <w:ilvl w:val="0"/>
          <w:numId w:val="9"/>
        </w:numPr>
        <w:jc w:val="both"/>
        <w:rPr>
          <w:rFonts w:ascii="Calibri" w:hAnsi="Calibri"/>
          <w:b/>
          <w:lang w:val="es-MX"/>
        </w:rPr>
      </w:pPr>
      <w:r w:rsidRPr="00E6547E">
        <w:rPr>
          <w:rFonts w:ascii="Calibri" w:hAnsi="Calibri"/>
          <w:b/>
          <w:lang w:val="es-MX"/>
        </w:rPr>
        <w:t>Nombramientos</w:t>
      </w:r>
    </w:p>
    <w:p w14:paraId="5CEC631A" w14:textId="77777777" w:rsidR="001E2F8E" w:rsidRPr="00E6547E" w:rsidRDefault="001E2F8E" w:rsidP="001E2F8E">
      <w:pPr>
        <w:pStyle w:val="Prrafodelista"/>
        <w:numPr>
          <w:ilvl w:val="0"/>
          <w:numId w:val="9"/>
        </w:numPr>
        <w:rPr>
          <w:rFonts w:ascii="Calibri" w:hAnsi="Calibri"/>
          <w:b/>
          <w:lang w:val="es-MX"/>
        </w:rPr>
      </w:pPr>
      <w:r w:rsidRPr="00E6547E">
        <w:rPr>
          <w:rFonts w:ascii="Calibri" w:hAnsi="Calibri"/>
          <w:b/>
          <w:lang w:val="es-MX"/>
        </w:rPr>
        <w:t>Aprobación de Acta</w:t>
      </w:r>
    </w:p>
    <w:p w14:paraId="73A2B6F5" w14:textId="77777777" w:rsidR="001E2F8E" w:rsidRPr="00E6547E" w:rsidRDefault="001E2F8E" w:rsidP="001E2F8E">
      <w:pPr>
        <w:pStyle w:val="Prrafodelista"/>
        <w:numPr>
          <w:ilvl w:val="0"/>
          <w:numId w:val="9"/>
        </w:numPr>
        <w:rPr>
          <w:rFonts w:ascii="Calibri" w:hAnsi="Calibri"/>
          <w:b/>
          <w:lang w:val="es-MX"/>
        </w:rPr>
      </w:pPr>
      <w:r w:rsidRPr="00E6547E">
        <w:rPr>
          <w:rFonts w:ascii="Calibri" w:hAnsi="Calibri"/>
          <w:b/>
          <w:lang w:val="es-MX"/>
        </w:rPr>
        <w:t>Firmas</w:t>
      </w:r>
    </w:p>
    <w:p w14:paraId="4451BF07" w14:textId="77777777" w:rsidR="001E2F8E" w:rsidRPr="00E6547E" w:rsidRDefault="001E2F8E" w:rsidP="001E2F8E">
      <w:pPr>
        <w:jc w:val="both"/>
        <w:rPr>
          <w:rFonts w:ascii="Calibri" w:hAnsi="Calibri"/>
          <w:lang w:val="es-MX"/>
        </w:rPr>
      </w:pPr>
    </w:p>
    <w:p w14:paraId="0F1A4A49" w14:textId="77777777" w:rsidR="001E2F8E" w:rsidRPr="00E6547E" w:rsidRDefault="001E2F8E" w:rsidP="001E2F8E">
      <w:pPr>
        <w:pStyle w:val="Prrafodelista"/>
        <w:numPr>
          <w:ilvl w:val="0"/>
          <w:numId w:val="10"/>
        </w:numPr>
        <w:jc w:val="both"/>
        <w:rPr>
          <w:rFonts w:ascii="Calibri" w:hAnsi="Calibri"/>
          <w:b/>
          <w:lang w:val="es-MX"/>
        </w:rPr>
      </w:pPr>
      <w:r w:rsidRPr="00E6547E">
        <w:rPr>
          <w:rFonts w:ascii="Calibri" w:hAnsi="Calibri"/>
          <w:b/>
          <w:lang w:val="es-MX"/>
        </w:rPr>
        <w:t>Designación Presidente y Secretario de la reunión</w:t>
      </w:r>
      <w:r w:rsidRPr="00E6547E">
        <w:rPr>
          <w:rFonts w:ascii="Calibri" w:hAnsi="Calibri"/>
          <w:color w:val="FFFFFF"/>
        </w:rPr>
        <w:t>.</w:t>
      </w:r>
      <w:r w:rsidRPr="00E6547E">
        <w:rPr>
          <w:rStyle w:val="Refdenotaalfinal"/>
          <w:rFonts w:ascii="Calibri" w:hAnsi="Calibri"/>
          <w:color w:val="FFFFFF"/>
        </w:rPr>
        <w:endnoteReference w:id="36"/>
      </w:r>
    </w:p>
    <w:p w14:paraId="7EA084B8" w14:textId="77777777" w:rsidR="001E2F8E" w:rsidRPr="00E6547E" w:rsidRDefault="001E2F8E" w:rsidP="001E2F8E">
      <w:pPr>
        <w:jc w:val="both"/>
        <w:rPr>
          <w:rFonts w:ascii="Calibri" w:hAnsi="Calibri"/>
          <w:b/>
          <w:lang w:val="es-MX"/>
        </w:rPr>
      </w:pPr>
    </w:p>
    <w:p w14:paraId="6F107B81" w14:textId="77777777" w:rsidR="001E2F8E" w:rsidRPr="00E6547E" w:rsidRDefault="001E2F8E" w:rsidP="001E2F8E">
      <w:pPr>
        <w:jc w:val="both"/>
        <w:rPr>
          <w:rFonts w:ascii="Calibri" w:hAnsi="Calibri"/>
          <w:lang w:val="es-MX"/>
        </w:rPr>
      </w:pPr>
      <w:r w:rsidRPr="00E6547E">
        <w:rPr>
          <w:rFonts w:ascii="Calibri" w:hAnsi="Calibri"/>
          <w:lang w:val="es-MX"/>
        </w:rPr>
        <w:t>Se nombran para estos cargos a:</w:t>
      </w:r>
    </w:p>
    <w:p w14:paraId="665EFD05" w14:textId="77777777" w:rsidR="001E2F8E" w:rsidRPr="00E6547E" w:rsidRDefault="001E2F8E" w:rsidP="001E2F8E">
      <w:pPr>
        <w:jc w:val="both"/>
        <w:rPr>
          <w:rFonts w:ascii="Calibri" w:hAnsi="Calibri"/>
          <w:lang w:val="es-MX"/>
        </w:rPr>
      </w:pPr>
    </w:p>
    <w:p w14:paraId="6014132F" w14:textId="2DCBEBB3" w:rsidR="00832485" w:rsidRPr="00E6547E" w:rsidDel="003C0511" w:rsidRDefault="00832485" w:rsidP="00832485">
      <w:pPr>
        <w:jc w:val="both"/>
        <w:rPr>
          <w:del w:id="1" w:author="juan camilo franco m" w:date="2015-05-23T00:01:00Z"/>
          <w:rFonts w:ascii="Calibri" w:hAnsi="Calibri"/>
          <w:lang w:val="es-MX"/>
        </w:rPr>
      </w:pPr>
      <w:r w:rsidRPr="00E6547E">
        <w:rPr>
          <w:rFonts w:ascii="Calibri" w:hAnsi="Calibri"/>
          <w:b/>
          <w:lang w:val="es-MX"/>
        </w:rPr>
        <w:t>Presidente</w:t>
      </w:r>
      <w:r w:rsidRPr="00E6547E">
        <w:rPr>
          <w:rStyle w:val="Refdenotaalfinal"/>
          <w:rFonts w:ascii="Calibri" w:hAnsi="Calibri"/>
          <w:b/>
          <w:color w:val="FFFFFF"/>
          <w:lang w:val="es-MX"/>
        </w:rPr>
        <w:endnoteReference w:id="37"/>
      </w:r>
      <w:r w:rsidRPr="00E6547E">
        <w:rPr>
          <w:rFonts w:ascii="Calibri" w:hAnsi="Calibri"/>
          <w:b/>
          <w:lang w:val="es-MX"/>
        </w:rPr>
        <w:t xml:space="preserve">: </w:t>
      </w:r>
      <w:permStart w:id="1320027187" w:edGrp="everyone"/>
      <w:r w:rsidRPr="00E6547E">
        <w:rPr>
          <w:rStyle w:val="Estilo6"/>
          <w:rFonts w:ascii="Calibri" w:hAnsi="Calibri"/>
          <w:color w:val="BE0F34"/>
        </w:rPr>
        <w:t>REDACTAR EL NOMBRE DEL PRESIDENTE DE LA REUNIÓN</w:t>
      </w:r>
      <w:permEnd w:id="1320027187"/>
      <w:r w:rsidR="004C4D8B" w:rsidRPr="00E6547E">
        <w:rPr>
          <w:rFonts w:ascii="Calibri" w:hAnsi="Calibri"/>
          <w:lang w:val="es-MX"/>
        </w:rPr>
        <w:t xml:space="preserve">, identificado con </w:t>
      </w:r>
      <w:r w:rsidRPr="00E6547E">
        <w:rPr>
          <w:rFonts w:ascii="Calibri" w:hAnsi="Calibri"/>
          <w:lang w:val="es-MX"/>
        </w:rPr>
        <w:t xml:space="preserve"> </w:t>
      </w:r>
      <w:permStart w:id="658122408" w:edGrp="everyone"/>
      <w:r w:rsidRPr="00E6547E">
        <w:rPr>
          <w:rStyle w:val="Estilo6"/>
          <w:rFonts w:ascii="Calibri" w:hAnsi="Calibri"/>
          <w:color w:val="BE0F34"/>
        </w:rPr>
        <w:t>TIPO DE IDENTIFICACIÓN</w:t>
      </w:r>
      <w:r w:rsidRPr="00E6547E">
        <w:rPr>
          <w:rFonts w:ascii="Calibri" w:hAnsi="Calibri"/>
          <w:lang w:val="es-MX"/>
        </w:rPr>
        <w:t xml:space="preserve"> </w:t>
      </w:r>
      <w:permEnd w:id="658122408"/>
      <w:r w:rsidRPr="00E6547E">
        <w:rPr>
          <w:rFonts w:ascii="Calibri" w:hAnsi="Calibri"/>
          <w:lang w:val="es-MX"/>
        </w:rPr>
        <w:t xml:space="preserve">No. </w:t>
      </w:r>
      <w:permStart w:id="307836341" w:edGrp="everyone"/>
      <w:r w:rsidRPr="00E6547E">
        <w:rPr>
          <w:rStyle w:val="Estilo6"/>
          <w:rFonts w:ascii="Calibri" w:hAnsi="Calibri"/>
          <w:color w:val="BE0F34"/>
        </w:rPr>
        <w:t>REDACTAR EL NÚMERO DE IDENTIFICACIÓN</w:t>
      </w:r>
      <w:ins w:id="2" w:author="juan camilo franco m" w:date="2015-05-23T00:00:00Z">
        <w:r w:rsidRPr="00E6547E">
          <w:rPr>
            <w:rStyle w:val="Estilo6"/>
            <w:rFonts w:ascii="Calibri" w:hAnsi="Calibri"/>
            <w:color w:val="BE0F34"/>
          </w:rPr>
          <w:t xml:space="preserve"> </w:t>
        </w:r>
      </w:ins>
      <w:del w:id="3" w:author="juan camilo franco m" w:date="2015-05-23T00:01:00Z">
        <w:r w:rsidRPr="00E6547E" w:rsidDel="003C0511">
          <w:rPr>
            <w:rFonts w:ascii="Calibri" w:hAnsi="Calibri"/>
            <w:lang w:val="es-MX"/>
          </w:rPr>
          <w:delText xml:space="preserve"> </w:delText>
        </w:r>
        <w:permEnd w:id="307836341"/>
      </w:del>
    </w:p>
    <w:p w14:paraId="7D30D92C" w14:textId="77777777" w:rsidR="00832485" w:rsidRPr="00E6547E" w:rsidDel="003C0511" w:rsidRDefault="00832485" w:rsidP="00832485">
      <w:pPr>
        <w:jc w:val="both"/>
        <w:rPr>
          <w:del w:id="4" w:author="juan camilo franco m" w:date="2015-05-23T00:01:00Z"/>
          <w:rFonts w:ascii="Calibri" w:hAnsi="Calibri"/>
          <w:lang w:val="es-MX"/>
        </w:rPr>
      </w:pPr>
    </w:p>
    <w:p w14:paraId="56086ACA" w14:textId="326998F1" w:rsidR="00832485" w:rsidRPr="00E6547E" w:rsidRDefault="00832485" w:rsidP="00832485">
      <w:pPr>
        <w:jc w:val="both"/>
        <w:rPr>
          <w:ins w:id="5" w:author="juan camilo franco m" w:date="2015-05-23T00:01:00Z"/>
          <w:rFonts w:ascii="Calibri" w:hAnsi="Calibri"/>
          <w:lang w:val="es-MX"/>
        </w:rPr>
      </w:pPr>
      <w:r w:rsidRPr="00E6547E">
        <w:rPr>
          <w:rFonts w:ascii="Calibri" w:hAnsi="Calibri"/>
          <w:b/>
          <w:lang w:val="es-MX"/>
        </w:rPr>
        <w:t>Secretario</w:t>
      </w:r>
      <w:r w:rsidRPr="00E6547E">
        <w:rPr>
          <w:rStyle w:val="Refdenotaalfinal"/>
          <w:rFonts w:ascii="Calibri" w:hAnsi="Calibri"/>
          <w:b/>
          <w:color w:val="FFFFFF"/>
          <w:lang w:val="es-MX"/>
        </w:rPr>
        <w:endnoteReference w:id="38"/>
      </w:r>
      <w:r w:rsidRPr="00E6547E">
        <w:rPr>
          <w:rFonts w:ascii="Calibri" w:hAnsi="Calibri"/>
          <w:b/>
          <w:lang w:val="es-MX"/>
        </w:rPr>
        <w:t xml:space="preserve">: </w:t>
      </w:r>
      <w:permStart w:id="675616943" w:edGrp="everyone"/>
      <w:r w:rsidRPr="00E6547E">
        <w:rPr>
          <w:rStyle w:val="Estilo6"/>
          <w:rFonts w:ascii="Calibri" w:hAnsi="Calibri"/>
          <w:color w:val="BE0F34"/>
        </w:rPr>
        <w:t>REDACTAR EL NOMBRE DEL SECRETARIO DE LA REUNIÓN</w:t>
      </w:r>
      <w:permEnd w:id="675616943"/>
      <w:r w:rsidR="004C4D8B" w:rsidRPr="00E6547E">
        <w:rPr>
          <w:rFonts w:ascii="Calibri" w:hAnsi="Calibri"/>
          <w:lang w:val="es-MX"/>
        </w:rPr>
        <w:t xml:space="preserve">, identificado con </w:t>
      </w:r>
      <w:r w:rsidRPr="00E6547E">
        <w:rPr>
          <w:rFonts w:ascii="Calibri" w:hAnsi="Calibri"/>
          <w:lang w:val="es-MX"/>
        </w:rPr>
        <w:t xml:space="preserve"> </w:t>
      </w:r>
      <w:permStart w:id="1510480946" w:edGrp="everyone"/>
      <w:r w:rsidRPr="00E6547E">
        <w:rPr>
          <w:rStyle w:val="Estilo6"/>
          <w:rFonts w:ascii="Calibri" w:hAnsi="Calibri"/>
          <w:color w:val="BE0F34"/>
        </w:rPr>
        <w:t>TIPO DE IDENTIFICACIÓN</w:t>
      </w:r>
      <w:r w:rsidRPr="00E6547E">
        <w:rPr>
          <w:rFonts w:ascii="Calibri" w:hAnsi="Calibri"/>
          <w:lang w:val="es-MX"/>
        </w:rPr>
        <w:t xml:space="preserve"> </w:t>
      </w:r>
      <w:permEnd w:id="1510480946"/>
      <w:r w:rsidRPr="00E6547E">
        <w:rPr>
          <w:rFonts w:ascii="Calibri" w:hAnsi="Calibri"/>
          <w:lang w:val="es-MX"/>
        </w:rPr>
        <w:t xml:space="preserve">No. </w:t>
      </w:r>
      <w:permStart w:id="477132855" w:edGrp="everyone"/>
      <w:r w:rsidRPr="00E6547E">
        <w:rPr>
          <w:rStyle w:val="Estilo6"/>
          <w:rFonts w:ascii="Calibri" w:hAnsi="Calibri"/>
          <w:color w:val="BE0F34"/>
        </w:rPr>
        <w:t>REDACTAR EL NÚMERO DE IDENTIFICACIÓN</w:t>
      </w:r>
      <w:r w:rsidRPr="00E6547E">
        <w:rPr>
          <w:rFonts w:ascii="Calibri" w:hAnsi="Calibri"/>
          <w:lang w:val="es-MX"/>
        </w:rPr>
        <w:t xml:space="preserve"> </w:t>
      </w:r>
      <w:permEnd w:id="477132855"/>
    </w:p>
    <w:p w14:paraId="1BF5A053" w14:textId="77777777" w:rsidR="00832485" w:rsidRPr="00E6547E" w:rsidRDefault="00832485" w:rsidP="00832485">
      <w:pPr>
        <w:jc w:val="both"/>
        <w:rPr>
          <w:ins w:id="6" w:author="juan camilo franco m" w:date="2015-05-23T19:26:00Z"/>
          <w:rFonts w:ascii="Calibri" w:hAnsi="Calibri"/>
          <w:lang w:val="es-MX"/>
        </w:rPr>
      </w:pPr>
    </w:p>
    <w:p w14:paraId="39145AEE" w14:textId="77777777" w:rsidR="00832485" w:rsidRPr="00E6547E" w:rsidRDefault="00832485" w:rsidP="00832485">
      <w:pPr>
        <w:jc w:val="both"/>
        <w:rPr>
          <w:rFonts w:ascii="Calibri" w:hAnsi="Calibri"/>
          <w:lang w:val="es-MX"/>
        </w:rPr>
      </w:pPr>
      <w:permStart w:id="1656294803" w:edGrp="everyone"/>
      <w:r w:rsidRPr="00E6547E">
        <w:rPr>
          <w:rStyle w:val="Estilo6"/>
          <w:rFonts w:ascii="Calibri" w:hAnsi="Calibri"/>
          <w:color w:val="BE0F34"/>
        </w:rPr>
        <w:lastRenderedPageBreak/>
        <w:t xml:space="preserve">(TENGA EN CUENTA QUE EL PRESIDENTE Y EL SECRETARIO DE LA REUNIÓN DEBERÁN REALIZAR LA PRESENTACIÓN PERSONAL DEL ACTA ANTE NOTARIO O AL MISMO TIEMPO LOS DOS ANTE EL SECRETARIO DE LA CÁMARA DE COMERCIO DE BOGOTÁ AL MOMENTO DE LA RADICACIÓN DEL DOCUMENTO) </w:t>
      </w:r>
      <w:r w:rsidRPr="00E6547E">
        <w:rPr>
          <w:rFonts w:ascii="Calibri" w:hAnsi="Calibri"/>
          <w:lang w:val="es-MX"/>
        </w:rPr>
        <w:t xml:space="preserve"> </w:t>
      </w:r>
    </w:p>
    <w:permEnd w:id="1656294803"/>
    <w:p w14:paraId="1E0AB209" w14:textId="77777777" w:rsidR="004D1ED3" w:rsidRPr="00E6547E" w:rsidRDefault="004D1ED3" w:rsidP="001E2F8E">
      <w:pPr>
        <w:jc w:val="both"/>
        <w:rPr>
          <w:rFonts w:ascii="Calibri" w:hAnsi="Calibri"/>
          <w:b/>
          <w:lang w:val="es-MX"/>
        </w:rPr>
      </w:pPr>
    </w:p>
    <w:p w14:paraId="1B5CD71E" w14:textId="77777777" w:rsidR="001E2F8E" w:rsidRPr="00E6547E" w:rsidRDefault="001E2F8E" w:rsidP="001E2F8E">
      <w:pPr>
        <w:pStyle w:val="Prrafodelista"/>
        <w:numPr>
          <w:ilvl w:val="0"/>
          <w:numId w:val="10"/>
        </w:numPr>
        <w:rPr>
          <w:rFonts w:ascii="Calibri" w:hAnsi="Calibri"/>
          <w:b/>
          <w:lang w:val="es-MX"/>
        </w:rPr>
      </w:pPr>
      <w:r w:rsidRPr="00E6547E">
        <w:rPr>
          <w:rFonts w:ascii="Calibri" w:hAnsi="Calibri"/>
          <w:b/>
          <w:lang w:val="es-MX"/>
        </w:rPr>
        <w:t>Constitución de entidad sin ánimo de lucro</w:t>
      </w:r>
    </w:p>
    <w:p w14:paraId="53B55730" w14:textId="77777777" w:rsidR="001E2F8E" w:rsidRPr="00E6547E" w:rsidRDefault="001E2F8E" w:rsidP="001E2F8E">
      <w:pPr>
        <w:jc w:val="both"/>
        <w:rPr>
          <w:rFonts w:ascii="Calibri" w:hAnsi="Calibri"/>
          <w:lang w:val="es-MX"/>
        </w:rPr>
      </w:pPr>
    </w:p>
    <w:p w14:paraId="6EDEBC9A" w14:textId="77777777" w:rsidR="001E2F8E" w:rsidRPr="00E6547E" w:rsidRDefault="001E2F8E" w:rsidP="001E2F8E">
      <w:pPr>
        <w:jc w:val="both"/>
        <w:rPr>
          <w:rFonts w:ascii="Calibri" w:hAnsi="Calibri"/>
          <w:lang w:val="es-MX"/>
        </w:rPr>
      </w:pPr>
      <w:r w:rsidRPr="00E6547E">
        <w:rPr>
          <w:rFonts w:ascii="Calibri" w:hAnsi="Calibri"/>
          <w:lang w:val="es-MX"/>
        </w:rPr>
        <w:t>Reunida la Asamblea General, manifiesta su voluntad de constituir una entidad privada sin ánimo de lucro, para lo cual se puso a disposición los constituyentes el proyecto de estatutos, los cuales regirán la entidad.</w:t>
      </w:r>
    </w:p>
    <w:p w14:paraId="71F65CEC" w14:textId="77777777" w:rsidR="001E2F8E" w:rsidRPr="00E6547E" w:rsidRDefault="001E2F8E" w:rsidP="001E2F8E">
      <w:pPr>
        <w:jc w:val="both"/>
        <w:rPr>
          <w:rFonts w:ascii="Calibri" w:hAnsi="Calibri"/>
          <w:lang w:val="es-MX"/>
        </w:rPr>
      </w:pPr>
    </w:p>
    <w:p w14:paraId="637214F5" w14:textId="181D2F3F" w:rsidR="00832485" w:rsidRPr="00E6547E" w:rsidRDefault="00832485" w:rsidP="00832485">
      <w:pPr>
        <w:jc w:val="both"/>
        <w:rPr>
          <w:rFonts w:ascii="Calibri" w:hAnsi="Calibri"/>
          <w:lang w:val="es-MX"/>
        </w:rPr>
      </w:pPr>
      <w:r w:rsidRPr="00E6547E">
        <w:rPr>
          <w:rFonts w:ascii="Calibri" w:hAnsi="Calibri"/>
          <w:lang w:val="es-MX"/>
        </w:rPr>
        <w:t>Tanto la decisión de constituir una entidad sin ánimo de lucro como los estatutos que se anexan y que forman parte integral del acta fueron aprobados</w:t>
      </w:r>
      <w:r w:rsidR="004C4D8B" w:rsidRPr="00E6547E">
        <w:rPr>
          <w:rFonts w:ascii="Calibri" w:hAnsi="Calibri"/>
          <w:lang w:val="es-MX"/>
        </w:rPr>
        <w:t xml:space="preserve"> por unanimidad</w:t>
      </w:r>
      <w:r w:rsidRPr="00E6547E">
        <w:rPr>
          <w:rFonts w:ascii="Calibri" w:hAnsi="Calibri"/>
          <w:lang w:val="es-MX"/>
        </w:rPr>
        <w:t xml:space="preserve">. </w:t>
      </w:r>
    </w:p>
    <w:p w14:paraId="29C84F7D" w14:textId="77777777" w:rsidR="001E2F8E" w:rsidRPr="00E6547E" w:rsidRDefault="001E2F8E" w:rsidP="001E2F8E">
      <w:pPr>
        <w:jc w:val="both"/>
        <w:rPr>
          <w:rFonts w:ascii="Calibri" w:hAnsi="Calibri"/>
          <w:lang w:val="es-MX"/>
        </w:rPr>
      </w:pPr>
    </w:p>
    <w:p w14:paraId="049E337F" w14:textId="77777777" w:rsidR="001E2F8E" w:rsidRPr="00E6547E" w:rsidRDefault="001E2F8E" w:rsidP="001E2F8E">
      <w:pPr>
        <w:pStyle w:val="Prrafodelista"/>
        <w:numPr>
          <w:ilvl w:val="0"/>
          <w:numId w:val="10"/>
        </w:numPr>
        <w:jc w:val="both"/>
        <w:rPr>
          <w:rFonts w:ascii="Calibri" w:hAnsi="Calibri"/>
          <w:b/>
          <w:lang w:val="es-MX"/>
        </w:rPr>
      </w:pPr>
      <w:r w:rsidRPr="00E6547E">
        <w:rPr>
          <w:rFonts w:ascii="Calibri" w:hAnsi="Calibri"/>
          <w:b/>
          <w:lang w:val="es-MX"/>
        </w:rPr>
        <w:t>Nombramientos</w:t>
      </w:r>
    </w:p>
    <w:p w14:paraId="442A54BF" w14:textId="77777777" w:rsidR="001E2F8E" w:rsidRPr="00E6547E" w:rsidRDefault="001E2F8E" w:rsidP="001E2F8E">
      <w:pPr>
        <w:jc w:val="both"/>
        <w:rPr>
          <w:rFonts w:ascii="Calibri" w:hAnsi="Calibri"/>
          <w:b/>
          <w:lang w:val="es-MX"/>
        </w:rPr>
      </w:pPr>
    </w:p>
    <w:p w14:paraId="2701F369" w14:textId="77777777" w:rsidR="001E2F8E" w:rsidRPr="00E6547E" w:rsidRDefault="001E2F8E" w:rsidP="001E2F8E">
      <w:pPr>
        <w:jc w:val="both"/>
        <w:rPr>
          <w:rFonts w:ascii="Calibri" w:hAnsi="Calibri"/>
          <w:lang w:val="es-MX"/>
        </w:rPr>
      </w:pPr>
      <w:r w:rsidRPr="00E6547E">
        <w:rPr>
          <w:rFonts w:ascii="Calibri" w:hAnsi="Calibri"/>
          <w:lang w:val="es-MX"/>
        </w:rPr>
        <w:t>En virtud de lo anterior y teniendo en cuenta los cargos que se crearon en los estatutos de constitución, se realizan los siguientes nombramientos:</w:t>
      </w:r>
    </w:p>
    <w:p w14:paraId="10E3DCB0" w14:textId="77777777" w:rsidR="001E2F8E" w:rsidRPr="00E6547E" w:rsidRDefault="001E2F8E" w:rsidP="001E2F8E">
      <w:pPr>
        <w:jc w:val="both"/>
        <w:rPr>
          <w:rFonts w:ascii="Calibri" w:hAnsi="Calibri"/>
          <w:lang w:val="es-MX"/>
        </w:rPr>
      </w:pPr>
    </w:p>
    <w:tbl>
      <w:tblPr>
        <w:tblStyle w:val="Tablaconcuadrcula"/>
        <w:tblW w:w="0" w:type="auto"/>
        <w:jc w:val="center"/>
        <w:tblLook w:val="04A0" w:firstRow="1" w:lastRow="0" w:firstColumn="1" w:lastColumn="0" w:noHBand="0" w:noVBand="1"/>
      </w:tblPr>
      <w:tblGrid>
        <w:gridCol w:w="2066"/>
        <w:gridCol w:w="2666"/>
        <w:gridCol w:w="2049"/>
        <w:gridCol w:w="2049"/>
      </w:tblGrid>
      <w:tr w:rsidR="00832485" w:rsidRPr="00E6547E" w14:paraId="1F387725" w14:textId="77777777" w:rsidTr="00832485">
        <w:trPr>
          <w:jc w:val="center"/>
        </w:trPr>
        <w:tc>
          <w:tcPr>
            <w:tcW w:w="2066" w:type="dxa"/>
          </w:tcPr>
          <w:p w14:paraId="59E21229" w14:textId="77777777" w:rsidR="00832485" w:rsidRPr="00E6547E" w:rsidRDefault="00832485" w:rsidP="00832485">
            <w:pPr>
              <w:jc w:val="center"/>
              <w:rPr>
                <w:rFonts w:ascii="Calibri" w:hAnsi="Calibri"/>
                <w:b/>
                <w:lang w:val="es-MX"/>
              </w:rPr>
            </w:pPr>
            <w:permStart w:id="1387013547" w:edGrp="everyone"/>
            <w:r w:rsidRPr="00E6547E">
              <w:rPr>
                <w:rFonts w:ascii="Calibri" w:hAnsi="Calibri"/>
                <w:b/>
                <w:color w:val="C00000"/>
                <w:lang w:val="es-MX"/>
              </w:rPr>
              <w:t>REPRESENTANTE LEGAL (INDICAR SI ES PRINCIPAL O SUPLENTE)</w:t>
            </w:r>
            <w:permEnd w:id="1387013547"/>
          </w:p>
        </w:tc>
        <w:tc>
          <w:tcPr>
            <w:tcW w:w="2666" w:type="dxa"/>
          </w:tcPr>
          <w:p w14:paraId="50DFA056" w14:textId="77777777" w:rsidR="00832485" w:rsidRPr="00E6547E" w:rsidRDefault="00832485" w:rsidP="00832485">
            <w:pPr>
              <w:jc w:val="both"/>
              <w:rPr>
                <w:rFonts w:ascii="Calibri" w:hAnsi="Calibri"/>
                <w:b/>
                <w:color w:val="C00000"/>
                <w:lang w:val="es-MX"/>
              </w:rPr>
            </w:pPr>
            <w:permStart w:id="2092065841" w:edGrp="everyone"/>
            <w:r w:rsidRPr="00E6547E">
              <w:rPr>
                <w:rFonts w:ascii="Calibri" w:hAnsi="Calibri"/>
                <w:b/>
                <w:color w:val="C00000"/>
                <w:lang w:val="es-MX"/>
              </w:rPr>
              <w:t>NOMBRE DE LA PERSONA NOMBRADA</w:t>
            </w:r>
            <w:permEnd w:id="2092065841"/>
          </w:p>
        </w:tc>
        <w:tc>
          <w:tcPr>
            <w:tcW w:w="2049" w:type="dxa"/>
          </w:tcPr>
          <w:p w14:paraId="2E16DD3C" w14:textId="77777777" w:rsidR="00832485" w:rsidRPr="00E6547E" w:rsidRDefault="00832485" w:rsidP="00832485">
            <w:pPr>
              <w:jc w:val="both"/>
              <w:rPr>
                <w:rFonts w:ascii="Calibri" w:hAnsi="Calibri"/>
                <w:b/>
                <w:color w:val="C00000"/>
                <w:lang w:val="es-MX"/>
              </w:rPr>
            </w:pPr>
            <w:permStart w:id="1646345996" w:edGrp="everyone"/>
            <w:r w:rsidRPr="00E6547E">
              <w:rPr>
                <w:rFonts w:ascii="Calibri" w:hAnsi="Calibri"/>
                <w:b/>
                <w:color w:val="C00000"/>
                <w:lang w:val="es-MX"/>
              </w:rPr>
              <w:t>TIPO DE IDENTIFICACIÓN</w:t>
            </w:r>
            <w:permEnd w:id="1646345996"/>
          </w:p>
        </w:tc>
        <w:tc>
          <w:tcPr>
            <w:tcW w:w="2049" w:type="dxa"/>
          </w:tcPr>
          <w:p w14:paraId="3E32000B" w14:textId="77777777" w:rsidR="00832485" w:rsidRPr="00E6547E" w:rsidRDefault="00832485" w:rsidP="00832485">
            <w:pPr>
              <w:jc w:val="both"/>
              <w:rPr>
                <w:rFonts w:ascii="Calibri" w:hAnsi="Calibri"/>
                <w:b/>
                <w:color w:val="C00000"/>
                <w:lang w:val="es-MX"/>
              </w:rPr>
            </w:pPr>
            <w:permStart w:id="1100769558" w:edGrp="everyone"/>
            <w:r w:rsidRPr="00E6547E">
              <w:rPr>
                <w:rFonts w:ascii="Calibri" w:hAnsi="Calibri"/>
                <w:b/>
                <w:color w:val="C00000"/>
                <w:lang w:val="es-MX"/>
              </w:rPr>
              <w:t>NÚMERO DE IDENTIFICACIÓN</w:t>
            </w:r>
            <w:permEnd w:id="1100769558"/>
          </w:p>
        </w:tc>
      </w:tr>
      <w:tr w:rsidR="00832485" w:rsidRPr="00E6547E" w14:paraId="2DA9250D" w14:textId="77777777" w:rsidTr="00832485">
        <w:trPr>
          <w:jc w:val="center"/>
        </w:trPr>
        <w:tc>
          <w:tcPr>
            <w:tcW w:w="2066" w:type="dxa"/>
          </w:tcPr>
          <w:p w14:paraId="543F956A" w14:textId="77777777" w:rsidR="00832485" w:rsidRPr="00E6547E" w:rsidRDefault="00832485" w:rsidP="00832485">
            <w:pPr>
              <w:jc w:val="center"/>
              <w:rPr>
                <w:rFonts w:ascii="Calibri" w:hAnsi="Calibri"/>
                <w:b/>
                <w:color w:val="C00000"/>
                <w:lang w:val="es-MX"/>
              </w:rPr>
            </w:pPr>
            <w:permStart w:id="565011349" w:edGrp="everyone"/>
            <w:r w:rsidRPr="00E6547E">
              <w:rPr>
                <w:rFonts w:ascii="Calibri" w:hAnsi="Calibri"/>
                <w:b/>
                <w:color w:val="C00000"/>
                <w:lang w:val="es-MX"/>
              </w:rPr>
              <w:t>REPRESENTANTE LEGAL (INDICAR SI ES PRINCIPAL O SUPLENTE)</w:t>
            </w:r>
            <w:permEnd w:id="565011349"/>
          </w:p>
        </w:tc>
        <w:tc>
          <w:tcPr>
            <w:tcW w:w="2666" w:type="dxa"/>
          </w:tcPr>
          <w:p w14:paraId="2653EE95" w14:textId="77777777" w:rsidR="00832485" w:rsidRPr="00E6547E" w:rsidRDefault="00832485" w:rsidP="00832485">
            <w:pPr>
              <w:jc w:val="both"/>
              <w:rPr>
                <w:rFonts w:ascii="Calibri" w:hAnsi="Calibri"/>
                <w:b/>
                <w:color w:val="C00000"/>
                <w:lang w:val="es-MX"/>
              </w:rPr>
            </w:pPr>
            <w:permStart w:id="653464400" w:edGrp="everyone"/>
            <w:r w:rsidRPr="00E6547E">
              <w:rPr>
                <w:rFonts w:ascii="Calibri" w:hAnsi="Calibri"/>
                <w:b/>
                <w:color w:val="C00000"/>
                <w:lang w:val="es-MX"/>
              </w:rPr>
              <w:t>NOMBRE DE LA PERSONA NOMBRADA</w:t>
            </w:r>
            <w:permEnd w:id="653464400"/>
          </w:p>
        </w:tc>
        <w:tc>
          <w:tcPr>
            <w:tcW w:w="2049" w:type="dxa"/>
          </w:tcPr>
          <w:p w14:paraId="7CF49341" w14:textId="77777777" w:rsidR="00832485" w:rsidRPr="00E6547E" w:rsidRDefault="00832485" w:rsidP="00832485">
            <w:pPr>
              <w:jc w:val="both"/>
              <w:rPr>
                <w:rFonts w:ascii="Calibri" w:hAnsi="Calibri"/>
                <w:b/>
                <w:color w:val="C00000"/>
                <w:lang w:val="es-MX"/>
              </w:rPr>
            </w:pPr>
            <w:permStart w:id="345530671" w:edGrp="everyone"/>
            <w:r w:rsidRPr="00E6547E">
              <w:rPr>
                <w:rFonts w:ascii="Calibri" w:hAnsi="Calibri"/>
                <w:b/>
                <w:color w:val="C00000"/>
                <w:lang w:val="es-MX"/>
              </w:rPr>
              <w:t>TIPO DE IDENTIFICACIÓN</w:t>
            </w:r>
            <w:permEnd w:id="345530671"/>
          </w:p>
        </w:tc>
        <w:tc>
          <w:tcPr>
            <w:tcW w:w="2049" w:type="dxa"/>
          </w:tcPr>
          <w:p w14:paraId="4DC22F9B" w14:textId="77777777" w:rsidR="00832485" w:rsidRPr="00E6547E" w:rsidRDefault="00832485" w:rsidP="00832485">
            <w:pPr>
              <w:jc w:val="both"/>
              <w:rPr>
                <w:rFonts w:ascii="Calibri" w:hAnsi="Calibri"/>
                <w:b/>
                <w:color w:val="C00000"/>
                <w:lang w:val="es-MX"/>
              </w:rPr>
            </w:pPr>
            <w:permStart w:id="1490498795" w:edGrp="everyone"/>
            <w:r w:rsidRPr="00E6547E">
              <w:rPr>
                <w:rFonts w:ascii="Calibri" w:hAnsi="Calibri"/>
                <w:b/>
                <w:color w:val="C00000"/>
                <w:lang w:val="es-MX"/>
              </w:rPr>
              <w:t>NÚMERO DE IDENTIFICACIÓN</w:t>
            </w:r>
            <w:permEnd w:id="1490498795"/>
          </w:p>
        </w:tc>
      </w:tr>
    </w:tbl>
    <w:p w14:paraId="0736BC4A" w14:textId="77777777" w:rsidR="00832485" w:rsidRPr="00E6547E" w:rsidRDefault="00832485" w:rsidP="001E2F8E">
      <w:pPr>
        <w:jc w:val="both"/>
        <w:rPr>
          <w:rFonts w:ascii="Calibri" w:hAnsi="Calibri"/>
          <w:lang w:val="es-MX"/>
        </w:rPr>
      </w:pPr>
    </w:p>
    <w:p w14:paraId="64478EAD" w14:textId="77777777" w:rsidR="001E2F8E" w:rsidRPr="00E6547E" w:rsidRDefault="001E2F8E" w:rsidP="001E2F8E">
      <w:pPr>
        <w:jc w:val="both"/>
        <w:rPr>
          <w:rFonts w:ascii="Calibri" w:hAnsi="Calibri"/>
          <w:b/>
          <w:color w:val="FF0000"/>
        </w:rPr>
      </w:pPr>
    </w:p>
    <w:tbl>
      <w:tblPr>
        <w:tblStyle w:val="Tablaconcuadrcula"/>
        <w:tblW w:w="0" w:type="auto"/>
        <w:tblLook w:val="04A0" w:firstRow="1" w:lastRow="0" w:firstColumn="1" w:lastColumn="0" w:noHBand="0" w:noVBand="1"/>
      </w:tblPr>
      <w:tblGrid>
        <w:gridCol w:w="4106"/>
        <w:gridCol w:w="1843"/>
        <w:gridCol w:w="2881"/>
      </w:tblGrid>
      <w:tr w:rsidR="001E2F8E" w:rsidRPr="00E6547E" w14:paraId="3B945E63" w14:textId="77777777" w:rsidTr="001E2F8E">
        <w:tc>
          <w:tcPr>
            <w:tcW w:w="8830" w:type="dxa"/>
            <w:gridSpan w:val="3"/>
          </w:tcPr>
          <w:p w14:paraId="28395C3D" w14:textId="77777777" w:rsidR="001E2F8E" w:rsidRPr="00E6547E" w:rsidRDefault="001E2F8E" w:rsidP="001E2F8E">
            <w:pPr>
              <w:jc w:val="both"/>
              <w:rPr>
                <w:rFonts w:ascii="Calibri" w:hAnsi="Calibri"/>
                <w:b/>
                <w:color w:val="C00000"/>
              </w:rPr>
            </w:pPr>
            <w:r w:rsidRPr="00E6547E">
              <w:rPr>
                <w:rFonts w:ascii="Calibri" w:hAnsi="Calibri"/>
                <w:b/>
              </w:rPr>
              <w:t>CONSEJO DE ADMINISTRACIÓN</w:t>
            </w:r>
          </w:p>
        </w:tc>
      </w:tr>
      <w:tr w:rsidR="001E2F8E" w:rsidRPr="00E6547E" w14:paraId="37C27281" w14:textId="77777777" w:rsidTr="001E2F8E">
        <w:tc>
          <w:tcPr>
            <w:tcW w:w="4106" w:type="dxa"/>
          </w:tcPr>
          <w:p w14:paraId="45F5C7B8" w14:textId="4F1BC428" w:rsidR="00E70396" w:rsidRPr="00E6547E" w:rsidRDefault="001E2F8E" w:rsidP="001E2F8E">
            <w:pPr>
              <w:jc w:val="both"/>
              <w:rPr>
                <w:rFonts w:ascii="Calibri" w:hAnsi="Calibri"/>
                <w:b/>
                <w:color w:val="C00000"/>
              </w:rPr>
            </w:pPr>
            <w:permStart w:id="532424723" w:edGrp="everyone"/>
            <w:r w:rsidRPr="00E6547E">
              <w:rPr>
                <w:rFonts w:ascii="Calibri" w:hAnsi="Calibri"/>
                <w:b/>
                <w:color w:val="C00000"/>
              </w:rPr>
              <w:t>NOMBRE DE LA PERSONA DESIGNADA</w:t>
            </w:r>
          </w:p>
          <w:permEnd w:id="532424723"/>
          <w:p w14:paraId="77411941" w14:textId="3FDA54B9" w:rsidR="001E2F8E" w:rsidRPr="00E6547E" w:rsidRDefault="00E70396" w:rsidP="00E70396">
            <w:pPr>
              <w:tabs>
                <w:tab w:val="left" w:pos="1335"/>
              </w:tabs>
              <w:rPr>
                <w:rFonts w:ascii="Calibri" w:hAnsi="Calibri"/>
              </w:rPr>
            </w:pPr>
            <w:r w:rsidRPr="00E6547E">
              <w:rPr>
                <w:rFonts w:ascii="Calibri" w:hAnsi="Calibri"/>
              </w:rPr>
              <w:tab/>
            </w:r>
          </w:p>
        </w:tc>
        <w:tc>
          <w:tcPr>
            <w:tcW w:w="1843" w:type="dxa"/>
          </w:tcPr>
          <w:p w14:paraId="00FBA9D3" w14:textId="77777777" w:rsidR="001E2F8E" w:rsidRPr="00E6547E" w:rsidRDefault="001E2F8E" w:rsidP="001E2F8E">
            <w:pPr>
              <w:jc w:val="both"/>
              <w:rPr>
                <w:rFonts w:ascii="Calibri" w:hAnsi="Calibri"/>
                <w:b/>
                <w:color w:val="C00000"/>
              </w:rPr>
            </w:pPr>
            <w:permStart w:id="1103065680" w:edGrp="everyone"/>
            <w:r w:rsidRPr="00E6547E">
              <w:rPr>
                <w:rFonts w:ascii="Calibri" w:hAnsi="Calibri"/>
                <w:b/>
                <w:color w:val="C00000"/>
              </w:rPr>
              <w:t>(Principales o suplentes)</w:t>
            </w:r>
            <w:permEnd w:id="1103065680"/>
          </w:p>
        </w:tc>
        <w:tc>
          <w:tcPr>
            <w:tcW w:w="2881" w:type="dxa"/>
          </w:tcPr>
          <w:p w14:paraId="51AEBE2C" w14:textId="77777777" w:rsidR="001E2F8E" w:rsidRPr="00E6547E" w:rsidRDefault="001E2F8E" w:rsidP="001E2F8E">
            <w:pPr>
              <w:jc w:val="both"/>
              <w:rPr>
                <w:rFonts w:ascii="Calibri" w:hAnsi="Calibri"/>
                <w:b/>
                <w:color w:val="C00000"/>
              </w:rPr>
            </w:pPr>
            <w:permStart w:id="1905667941" w:edGrp="everyone"/>
            <w:r w:rsidRPr="00E6547E">
              <w:rPr>
                <w:rFonts w:ascii="Calibri" w:hAnsi="Calibri"/>
                <w:b/>
                <w:color w:val="C00000"/>
              </w:rPr>
              <w:t>IDENTIFICACIÓN</w:t>
            </w:r>
            <w:permEnd w:id="1905667941"/>
          </w:p>
        </w:tc>
      </w:tr>
      <w:tr w:rsidR="001E2F8E" w:rsidRPr="00E6547E" w14:paraId="322E3AC9" w14:textId="77777777" w:rsidTr="001E2F8E">
        <w:tc>
          <w:tcPr>
            <w:tcW w:w="4106" w:type="dxa"/>
          </w:tcPr>
          <w:p w14:paraId="39AF9FF9" w14:textId="77777777" w:rsidR="001E2F8E" w:rsidRPr="00E6547E" w:rsidRDefault="001E2F8E" w:rsidP="001E2F8E">
            <w:pPr>
              <w:jc w:val="both"/>
              <w:rPr>
                <w:rFonts w:ascii="Calibri" w:hAnsi="Calibri"/>
                <w:b/>
                <w:color w:val="C00000"/>
              </w:rPr>
            </w:pPr>
            <w:permStart w:id="712840153" w:edGrp="everyone"/>
            <w:r w:rsidRPr="00E6547E">
              <w:rPr>
                <w:rFonts w:ascii="Calibri" w:hAnsi="Calibri"/>
                <w:b/>
                <w:color w:val="C00000"/>
              </w:rPr>
              <w:t>NOMBRE DE LA PERSONA DESIGNADA</w:t>
            </w:r>
            <w:permEnd w:id="712840153"/>
          </w:p>
        </w:tc>
        <w:tc>
          <w:tcPr>
            <w:tcW w:w="1843" w:type="dxa"/>
          </w:tcPr>
          <w:p w14:paraId="2198D685" w14:textId="77777777" w:rsidR="001E2F8E" w:rsidRPr="00E6547E" w:rsidRDefault="001E2F8E" w:rsidP="001E2F8E">
            <w:pPr>
              <w:jc w:val="both"/>
              <w:rPr>
                <w:rFonts w:ascii="Calibri" w:hAnsi="Calibri"/>
                <w:b/>
                <w:color w:val="C00000"/>
              </w:rPr>
            </w:pPr>
            <w:permStart w:id="131684337" w:edGrp="everyone"/>
            <w:r w:rsidRPr="00E6547E">
              <w:rPr>
                <w:rFonts w:ascii="Calibri" w:hAnsi="Calibri"/>
                <w:b/>
                <w:color w:val="C00000"/>
              </w:rPr>
              <w:t>(Principales o suplentes)</w:t>
            </w:r>
            <w:permEnd w:id="131684337"/>
          </w:p>
        </w:tc>
        <w:tc>
          <w:tcPr>
            <w:tcW w:w="2881" w:type="dxa"/>
          </w:tcPr>
          <w:p w14:paraId="7F6A7598" w14:textId="77777777" w:rsidR="001E2F8E" w:rsidRPr="00E6547E" w:rsidRDefault="001E2F8E" w:rsidP="001E2F8E">
            <w:pPr>
              <w:jc w:val="both"/>
              <w:rPr>
                <w:rFonts w:ascii="Calibri" w:hAnsi="Calibri"/>
                <w:b/>
                <w:color w:val="C00000"/>
              </w:rPr>
            </w:pPr>
            <w:permStart w:id="1870478509" w:edGrp="everyone"/>
            <w:r w:rsidRPr="00E6547E">
              <w:rPr>
                <w:rFonts w:ascii="Calibri" w:hAnsi="Calibri"/>
                <w:b/>
                <w:color w:val="C00000"/>
              </w:rPr>
              <w:t>IDENTIFICACIÓN</w:t>
            </w:r>
            <w:permEnd w:id="1870478509"/>
          </w:p>
        </w:tc>
      </w:tr>
      <w:tr w:rsidR="001E2F8E" w:rsidRPr="00E6547E" w14:paraId="67B415EA" w14:textId="77777777" w:rsidTr="001E2F8E">
        <w:tc>
          <w:tcPr>
            <w:tcW w:w="4106" w:type="dxa"/>
          </w:tcPr>
          <w:p w14:paraId="32920085" w14:textId="77777777" w:rsidR="001E2F8E" w:rsidRPr="00E6547E" w:rsidRDefault="001E2F8E" w:rsidP="001E2F8E">
            <w:pPr>
              <w:jc w:val="both"/>
              <w:rPr>
                <w:rFonts w:ascii="Calibri" w:hAnsi="Calibri"/>
                <w:b/>
                <w:color w:val="C00000"/>
              </w:rPr>
            </w:pPr>
            <w:permStart w:id="1799309088" w:edGrp="everyone"/>
            <w:r w:rsidRPr="00E6547E">
              <w:rPr>
                <w:rFonts w:ascii="Calibri" w:hAnsi="Calibri"/>
                <w:b/>
                <w:color w:val="C00000"/>
              </w:rPr>
              <w:t>NOMBRE DE LA PERSONA DESIGNADA</w:t>
            </w:r>
            <w:permEnd w:id="1799309088"/>
          </w:p>
        </w:tc>
        <w:tc>
          <w:tcPr>
            <w:tcW w:w="1843" w:type="dxa"/>
          </w:tcPr>
          <w:p w14:paraId="262ABD71" w14:textId="77777777" w:rsidR="001E2F8E" w:rsidRPr="00E6547E" w:rsidRDefault="001E2F8E" w:rsidP="001E2F8E">
            <w:pPr>
              <w:jc w:val="both"/>
              <w:rPr>
                <w:rFonts w:ascii="Calibri" w:hAnsi="Calibri"/>
                <w:b/>
                <w:color w:val="C00000"/>
              </w:rPr>
            </w:pPr>
            <w:permStart w:id="1885624078" w:edGrp="everyone"/>
            <w:r w:rsidRPr="00E6547E">
              <w:rPr>
                <w:rFonts w:ascii="Calibri" w:hAnsi="Calibri"/>
                <w:b/>
                <w:color w:val="C00000"/>
              </w:rPr>
              <w:t>(Principales o suplentes)</w:t>
            </w:r>
            <w:permEnd w:id="1885624078"/>
          </w:p>
        </w:tc>
        <w:tc>
          <w:tcPr>
            <w:tcW w:w="2881" w:type="dxa"/>
          </w:tcPr>
          <w:p w14:paraId="50B26AB2" w14:textId="77777777" w:rsidR="001E2F8E" w:rsidRPr="00E6547E" w:rsidRDefault="001E2F8E" w:rsidP="001E2F8E">
            <w:pPr>
              <w:jc w:val="both"/>
              <w:rPr>
                <w:rFonts w:ascii="Calibri" w:hAnsi="Calibri"/>
                <w:b/>
                <w:color w:val="C00000"/>
              </w:rPr>
            </w:pPr>
            <w:permStart w:id="1529289798" w:edGrp="everyone"/>
            <w:r w:rsidRPr="00E6547E">
              <w:rPr>
                <w:rFonts w:ascii="Calibri" w:hAnsi="Calibri"/>
                <w:b/>
                <w:color w:val="C00000"/>
              </w:rPr>
              <w:t>IDENTIFICACIÓN</w:t>
            </w:r>
            <w:permEnd w:id="1529289798"/>
          </w:p>
        </w:tc>
      </w:tr>
    </w:tbl>
    <w:p w14:paraId="02B99764" w14:textId="77777777" w:rsidR="001E2F8E" w:rsidRPr="00E6547E" w:rsidRDefault="001E2F8E" w:rsidP="001E2F8E">
      <w:pPr>
        <w:jc w:val="both"/>
        <w:rPr>
          <w:rFonts w:ascii="Calibri" w:hAnsi="Calibri"/>
          <w:color w:val="FFFFFF"/>
        </w:rPr>
      </w:pPr>
    </w:p>
    <w:tbl>
      <w:tblPr>
        <w:tblStyle w:val="Tablaconcuadrcula"/>
        <w:tblW w:w="0" w:type="auto"/>
        <w:tblLook w:val="04A0" w:firstRow="1" w:lastRow="0" w:firstColumn="1" w:lastColumn="0" w:noHBand="0" w:noVBand="1"/>
      </w:tblPr>
      <w:tblGrid>
        <w:gridCol w:w="4106"/>
        <w:gridCol w:w="1843"/>
        <w:gridCol w:w="2881"/>
      </w:tblGrid>
      <w:tr w:rsidR="001E2F8E" w:rsidRPr="00E6547E" w14:paraId="40E7D0FB" w14:textId="77777777" w:rsidTr="001E2F8E">
        <w:tc>
          <w:tcPr>
            <w:tcW w:w="4106" w:type="dxa"/>
          </w:tcPr>
          <w:p w14:paraId="24F18197" w14:textId="77777777" w:rsidR="001E2F8E" w:rsidRPr="00E6547E" w:rsidRDefault="001E2F8E" w:rsidP="001E2F8E">
            <w:pPr>
              <w:jc w:val="both"/>
              <w:rPr>
                <w:rFonts w:ascii="Calibri" w:hAnsi="Calibri"/>
                <w:b/>
                <w:color w:val="C00000"/>
              </w:rPr>
            </w:pPr>
            <w:permStart w:id="987969080" w:edGrp="everyone"/>
            <w:r w:rsidRPr="00E6547E">
              <w:rPr>
                <w:rFonts w:ascii="Calibri" w:hAnsi="Calibri"/>
                <w:b/>
                <w:color w:val="C00000"/>
              </w:rPr>
              <w:t>NOMBRE DE LA PERSONA DESIGNADA</w:t>
            </w:r>
            <w:permEnd w:id="987969080"/>
          </w:p>
        </w:tc>
        <w:tc>
          <w:tcPr>
            <w:tcW w:w="1843" w:type="dxa"/>
          </w:tcPr>
          <w:p w14:paraId="6005426A" w14:textId="77777777" w:rsidR="001E2F8E" w:rsidRPr="00E6547E" w:rsidRDefault="001E2F8E" w:rsidP="001E2F8E">
            <w:pPr>
              <w:jc w:val="both"/>
              <w:rPr>
                <w:rFonts w:ascii="Calibri" w:hAnsi="Calibri"/>
                <w:b/>
                <w:color w:val="C00000"/>
              </w:rPr>
            </w:pPr>
            <w:permStart w:id="19482478" w:edGrp="everyone"/>
            <w:r w:rsidRPr="00E6547E">
              <w:rPr>
                <w:rFonts w:ascii="Calibri" w:hAnsi="Calibri"/>
                <w:b/>
                <w:color w:val="C00000"/>
              </w:rPr>
              <w:t>(Principales o suplentes)</w:t>
            </w:r>
            <w:permEnd w:id="19482478"/>
          </w:p>
        </w:tc>
        <w:tc>
          <w:tcPr>
            <w:tcW w:w="2881" w:type="dxa"/>
          </w:tcPr>
          <w:p w14:paraId="44D1D511" w14:textId="77777777" w:rsidR="001E2F8E" w:rsidRPr="00E6547E" w:rsidRDefault="001E2F8E" w:rsidP="001E2F8E">
            <w:pPr>
              <w:jc w:val="both"/>
              <w:rPr>
                <w:rFonts w:ascii="Calibri" w:hAnsi="Calibri"/>
                <w:b/>
                <w:color w:val="C00000"/>
              </w:rPr>
            </w:pPr>
            <w:permStart w:id="236082912" w:edGrp="everyone"/>
            <w:r w:rsidRPr="00E6547E">
              <w:rPr>
                <w:rFonts w:ascii="Calibri" w:hAnsi="Calibri"/>
                <w:b/>
                <w:color w:val="C00000"/>
              </w:rPr>
              <w:t>IDENTIFICACIÓN</w:t>
            </w:r>
            <w:permEnd w:id="236082912"/>
          </w:p>
        </w:tc>
      </w:tr>
      <w:tr w:rsidR="001E2F8E" w:rsidRPr="00E6547E" w14:paraId="12B0490B" w14:textId="77777777" w:rsidTr="001E2F8E">
        <w:tc>
          <w:tcPr>
            <w:tcW w:w="4106" w:type="dxa"/>
          </w:tcPr>
          <w:p w14:paraId="184904ED" w14:textId="77777777" w:rsidR="001E2F8E" w:rsidRPr="00E6547E" w:rsidRDefault="001E2F8E" w:rsidP="001E2F8E">
            <w:pPr>
              <w:jc w:val="both"/>
              <w:rPr>
                <w:rFonts w:ascii="Calibri" w:hAnsi="Calibri"/>
                <w:b/>
                <w:color w:val="C00000"/>
              </w:rPr>
            </w:pPr>
            <w:permStart w:id="1450598475" w:edGrp="everyone"/>
            <w:r w:rsidRPr="00E6547E">
              <w:rPr>
                <w:rFonts w:ascii="Calibri" w:hAnsi="Calibri"/>
                <w:b/>
                <w:color w:val="C00000"/>
              </w:rPr>
              <w:t>NOMBRE DE LA PERSONA DESIGNADA</w:t>
            </w:r>
            <w:permEnd w:id="1450598475"/>
          </w:p>
        </w:tc>
        <w:tc>
          <w:tcPr>
            <w:tcW w:w="1843" w:type="dxa"/>
          </w:tcPr>
          <w:p w14:paraId="444EC679" w14:textId="77777777" w:rsidR="001E2F8E" w:rsidRPr="00E6547E" w:rsidRDefault="001E2F8E" w:rsidP="001E2F8E">
            <w:pPr>
              <w:jc w:val="both"/>
              <w:rPr>
                <w:rFonts w:ascii="Calibri" w:hAnsi="Calibri"/>
                <w:b/>
                <w:color w:val="C00000"/>
              </w:rPr>
            </w:pPr>
            <w:permStart w:id="60372221" w:edGrp="everyone"/>
            <w:r w:rsidRPr="00E6547E">
              <w:rPr>
                <w:rFonts w:ascii="Calibri" w:hAnsi="Calibri"/>
                <w:b/>
                <w:color w:val="C00000"/>
              </w:rPr>
              <w:t>(Principales o suplentes)</w:t>
            </w:r>
            <w:permEnd w:id="60372221"/>
          </w:p>
        </w:tc>
        <w:tc>
          <w:tcPr>
            <w:tcW w:w="2881" w:type="dxa"/>
          </w:tcPr>
          <w:p w14:paraId="1D20E9A6" w14:textId="77777777" w:rsidR="001E2F8E" w:rsidRPr="00E6547E" w:rsidRDefault="001E2F8E" w:rsidP="001E2F8E">
            <w:pPr>
              <w:jc w:val="both"/>
              <w:rPr>
                <w:rFonts w:ascii="Calibri" w:hAnsi="Calibri"/>
                <w:b/>
                <w:color w:val="C00000"/>
              </w:rPr>
            </w:pPr>
            <w:permStart w:id="192371144" w:edGrp="everyone"/>
            <w:r w:rsidRPr="00E6547E">
              <w:rPr>
                <w:rFonts w:ascii="Calibri" w:hAnsi="Calibri"/>
                <w:b/>
                <w:color w:val="C00000"/>
              </w:rPr>
              <w:t>IDENTIFICACIÓN</w:t>
            </w:r>
            <w:permEnd w:id="192371144"/>
          </w:p>
        </w:tc>
      </w:tr>
      <w:tr w:rsidR="001E2F8E" w:rsidRPr="00E6547E" w14:paraId="2461B10E" w14:textId="77777777" w:rsidTr="001E2F8E">
        <w:tc>
          <w:tcPr>
            <w:tcW w:w="4106" w:type="dxa"/>
          </w:tcPr>
          <w:p w14:paraId="0FEEE645" w14:textId="77777777" w:rsidR="001E2F8E" w:rsidRPr="00E6547E" w:rsidRDefault="001E2F8E" w:rsidP="001E2F8E">
            <w:pPr>
              <w:jc w:val="both"/>
              <w:rPr>
                <w:rFonts w:ascii="Calibri" w:hAnsi="Calibri"/>
                <w:b/>
                <w:color w:val="C00000"/>
              </w:rPr>
            </w:pPr>
            <w:permStart w:id="418847769" w:edGrp="everyone"/>
            <w:r w:rsidRPr="00E6547E">
              <w:rPr>
                <w:rFonts w:ascii="Calibri" w:hAnsi="Calibri"/>
                <w:b/>
                <w:color w:val="C00000"/>
              </w:rPr>
              <w:t>NOMBRE DE LA PERSONA DESIGNADA</w:t>
            </w:r>
            <w:permEnd w:id="418847769"/>
          </w:p>
        </w:tc>
        <w:tc>
          <w:tcPr>
            <w:tcW w:w="1843" w:type="dxa"/>
          </w:tcPr>
          <w:p w14:paraId="5B048C2D" w14:textId="77777777" w:rsidR="001E2F8E" w:rsidRPr="00E6547E" w:rsidRDefault="001E2F8E" w:rsidP="001E2F8E">
            <w:pPr>
              <w:jc w:val="both"/>
              <w:rPr>
                <w:rFonts w:ascii="Calibri" w:hAnsi="Calibri"/>
                <w:b/>
                <w:color w:val="C00000"/>
              </w:rPr>
            </w:pPr>
            <w:permStart w:id="619199966" w:edGrp="everyone"/>
            <w:r w:rsidRPr="00E6547E">
              <w:rPr>
                <w:rFonts w:ascii="Calibri" w:hAnsi="Calibri"/>
                <w:b/>
                <w:color w:val="C00000"/>
              </w:rPr>
              <w:t>(Principales o suplentes)</w:t>
            </w:r>
            <w:permEnd w:id="619199966"/>
          </w:p>
        </w:tc>
        <w:tc>
          <w:tcPr>
            <w:tcW w:w="2881" w:type="dxa"/>
          </w:tcPr>
          <w:p w14:paraId="58829381" w14:textId="77777777" w:rsidR="001E2F8E" w:rsidRPr="00E6547E" w:rsidRDefault="001E2F8E" w:rsidP="001E2F8E">
            <w:pPr>
              <w:jc w:val="both"/>
              <w:rPr>
                <w:rFonts w:ascii="Calibri" w:hAnsi="Calibri"/>
                <w:b/>
                <w:color w:val="C00000"/>
              </w:rPr>
            </w:pPr>
            <w:permStart w:id="1577479507" w:edGrp="everyone"/>
            <w:r w:rsidRPr="00E6547E">
              <w:rPr>
                <w:rFonts w:ascii="Calibri" w:hAnsi="Calibri"/>
                <w:b/>
                <w:color w:val="C00000"/>
              </w:rPr>
              <w:t>IDENTIFICACIÓN</w:t>
            </w:r>
            <w:permEnd w:id="1577479507"/>
          </w:p>
        </w:tc>
      </w:tr>
    </w:tbl>
    <w:p w14:paraId="52D21CDC" w14:textId="77777777" w:rsidR="001E2F8E" w:rsidRPr="00E6547E" w:rsidRDefault="001E2F8E" w:rsidP="001E2F8E">
      <w:pPr>
        <w:jc w:val="both"/>
        <w:rPr>
          <w:rFonts w:ascii="Calibri" w:hAnsi="Calibri"/>
          <w:color w:val="FFFFFF"/>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830"/>
      </w:tblGrid>
      <w:tr w:rsidR="001E2F8E" w:rsidRPr="00E6547E" w14:paraId="50342220" w14:textId="77777777" w:rsidTr="001E2F8E">
        <w:tc>
          <w:tcPr>
            <w:tcW w:w="8830" w:type="dxa"/>
          </w:tcPr>
          <w:p w14:paraId="61A9F54B" w14:textId="77777777" w:rsidR="001E2F8E" w:rsidRPr="00E6547E" w:rsidRDefault="001E2F8E" w:rsidP="001E2F8E">
            <w:pPr>
              <w:jc w:val="both"/>
              <w:rPr>
                <w:rFonts w:ascii="Calibri" w:hAnsi="Calibri"/>
                <w:b/>
              </w:rPr>
            </w:pPr>
            <w:r w:rsidRPr="00E6547E">
              <w:rPr>
                <w:rFonts w:ascii="Calibri" w:hAnsi="Calibri"/>
                <w:b/>
              </w:rPr>
              <w:t>REVISOR FISCAL</w:t>
            </w:r>
          </w:p>
        </w:tc>
      </w:tr>
      <w:tr w:rsidR="001E2F8E" w:rsidRPr="00E6547E" w14:paraId="63C9217F" w14:textId="77777777" w:rsidTr="001E2F8E">
        <w:tc>
          <w:tcPr>
            <w:tcW w:w="8830" w:type="dxa"/>
          </w:tcPr>
          <w:p w14:paraId="7B0E0455" w14:textId="77777777" w:rsidR="001E2F8E" w:rsidRPr="00E6547E" w:rsidRDefault="001E2F8E" w:rsidP="001E2F8E">
            <w:pPr>
              <w:jc w:val="both"/>
              <w:rPr>
                <w:rFonts w:ascii="Calibri" w:hAnsi="Calibri"/>
              </w:rPr>
            </w:pPr>
            <w:r w:rsidRPr="00E6547E">
              <w:rPr>
                <w:rFonts w:ascii="Calibri" w:hAnsi="Calibri"/>
              </w:rPr>
              <w:t xml:space="preserve">Se designa en este cargo a: </w:t>
            </w:r>
            <w:permStart w:id="1186208937" w:edGrp="everyone"/>
            <w:r w:rsidRPr="00E6547E">
              <w:rPr>
                <w:rStyle w:val="Estilo6"/>
                <w:color w:val="BE0F34"/>
                <w:sz w:val="20"/>
                <w:shd w:val="clear" w:color="auto" w:fill="FFFFFF"/>
              </w:rPr>
              <w:t>REDACTAR EL NOMBRE Y APELLIDOS DE LA PERSONA DESIGNADA PARA EL CARGO</w:t>
            </w:r>
            <w:permEnd w:id="1186208937"/>
            <w:r w:rsidRPr="00E6547E">
              <w:rPr>
                <w:rFonts w:ascii="Calibri" w:hAnsi="Calibri"/>
              </w:rPr>
              <w:t xml:space="preserve">, identificado con la </w:t>
            </w:r>
            <w:permStart w:id="1991061783" w:edGrp="everyone"/>
            <w:r w:rsidRPr="00E6547E">
              <w:rPr>
                <w:rStyle w:val="Estilo6"/>
                <w:color w:val="BE0F34"/>
                <w:sz w:val="20"/>
              </w:rPr>
              <w:t>SELECCIONAR EL TIPO DE IDENTIFICACIÓN</w:t>
            </w:r>
            <w:r w:rsidRPr="00E6547E">
              <w:rPr>
                <w:rFonts w:ascii="Calibri" w:hAnsi="Calibri"/>
              </w:rPr>
              <w:t xml:space="preserve"> </w:t>
            </w:r>
            <w:permEnd w:id="1991061783"/>
            <w:r w:rsidRPr="00E6547E">
              <w:rPr>
                <w:rFonts w:ascii="Calibri" w:hAnsi="Calibri"/>
              </w:rPr>
              <w:t xml:space="preserve">No. </w:t>
            </w:r>
            <w:permStart w:id="396897793" w:edGrp="everyone"/>
            <w:r w:rsidRPr="00E6547E">
              <w:rPr>
                <w:rStyle w:val="Estilo6"/>
                <w:color w:val="BE0F34"/>
                <w:sz w:val="20"/>
              </w:rPr>
              <w:t>REDACTAR EL NÚMERO DE IDENTIFICACIÓN</w:t>
            </w:r>
            <w:r w:rsidRPr="00E6547E">
              <w:rPr>
                <w:rFonts w:ascii="Calibri" w:hAnsi="Calibri"/>
              </w:rPr>
              <w:t xml:space="preserve"> </w:t>
            </w:r>
            <w:permEnd w:id="396897793"/>
            <w:r w:rsidRPr="00E6547E">
              <w:rPr>
                <w:rFonts w:ascii="Calibri" w:hAnsi="Calibri"/>
              </w:rPr>
              <w:t xml:space="preserve">y tarjeta profesional No. </w:t>
            </w:r>
            <w:permStart w:id="394546891" w:edGrp="everyone"/>
            <w:r w:rsidRPr="00E6547E">
              <w:rPr>
                <w:rFonts w:ascii="Calibri" w:hAnsi="Calibri"/>
                <w:b/>
                <w:color w:val="C00000"/>
              </w:rPr>
              <w:t>INDICAR NÚMERO</w:t>
            </w:r>
            <w:permEnd w:id="394546891"/>
          </w:p>
        </w:tc>
      </w:tr>
    </w:tbl>
    <w:p w14:paraId="3616DF47" w14:textId="77777777" w:rsidR="001E2F8E" w:rsidRPr="00E6547E" w:rsidRDefault="001E2F8E" w:rsidP="001E2F8E">
      <w:pPr>
        <w:jc w:val="both"/>
        <w:rPr>
          <w:rFonts w:ascii="Calibri" w:hAnsi="Calibri"/>
          <w:b/>
          <w:color w:val="FF0000"/>
        </w:rPr>
      </w:pPr>
    </w:p>
    <w:p w14:paraId="44560064" w14:textId="77777777" w:rsidR="00832485" w:rsidRPr="00E6547E" w:rsidRDefault="00832485" w:rsidP="00832485">
      <w:pPr>
        <w:rPr>
          <w:rFonts w:ascii="Calibri" w:hAnsi="Calibri"/>
          <w:b/>
          <w:lang w:val="es-MX"/>
        </w:rPr>
      </w:pPr>
      <w:r w:rsidRPr="00E6547E">
        <w:rPr>
          <w:rFonts w:ascii="Calibri" w:hAnsi="Calibri"/>
          <w:b/>
          <w:lang w:val="es-MX"/>
        </w:rPr>
        <w:t xml:space="preserve">La (s) persona (s) nombrada (s) estando presente (s) acepta (n) el cargo para el cual ha (n) sido designada (s) </w:t>
      </w:r>
    </w:p>
    <w:p w14:paraId="3259C9CE" w14:textId="77777777" w:rsidR="00832485" w:rsidRPr="00E6547E" w:rsidRDefault="00832485" w:rsidP="00832485">
      <w:pPr>
        <w:rPr>
          <w:rFonts w:ascii="Calibri" w:hAnsi="Calibri"/>
          <w:b/>
          <w:lang w:val="es-MX"/>
        </w:rPr>
      </w:pPr>
    </w:p>
    <w:p w14:paraId="399FB6A2" w14:textId="73FBBAD9" w:rsidR="00832485" w:rsidRPr="00E6547E" w:rsidRDefault="004C4D8B" w:rsidP="00832485">
      <w:pPr>
        <w:rPr>
          <w:rFonts w:ascii="Calibri" w:hAnsi="Calibri"/>
          <w:b/>
          <w:color w:val="C00000"/>
          <w:lang w:val="es-MX"/>
        </w:rPr>
      </w:pPr>
      <w:permStart w:id="852910788" w:edGrp="everyone"/>
      <w:r w:rsidRPr="00E6547E">
        <w:rPr>
          <w:rFonts w:ascii="Calibri" w:hAnsi="Calibri"/>
          <w:b/>
          <w:color w:val="C00000"/>
          <w:lang w:val="es-MX"/>
        </w:rPr>
        <w:t>(SI LA PERSONA DESIGNADA NO SE ENCUENTRA PRESENTE EN LA REUNIÓN OMITA ÉSTE PÁRRAFO Y ADJUNTE SU CARTA DE ACEPTACIÓN CON FECHA POSTERIOR AL ACTA DE CONSTITUCIÓN)</w:t>
      </w:r>
    </w:p>
    <w:permEnd w:id="852910788"/>
    <w:p w14:paraId="65CD0613" w14:textId="77777777" w:rsidR="001E2F8E" w:rsidRPr="00E6547E" w:rsidRDefault="001E2F8E" w:rsidP="001E2F8E">
      <w:pPr>
        <w:pStyle w:val="Prrafodelista"/>
        <w:jc w:val="both"/>
        <w:rPr>
          <w:rFonts w:ascii="Calibri" w:hAnsi="Calibri"/>
          <w:b/>
          <w:lang w:val="es-MX"/>
        </w:rPr>
      </w:pPr>
    </w:p>
    <w:p w14:paraId="056EEF48" w14:textId="77777777" w:rsidR="001E2F8E" w:rsidRPr="00E6547E" w:rsidRDefault="001E2F8E" w:rsidP="001E2F8E">
      <w:pPr>
        <w:pStyle w:val="Prrafodelista"/>
        <w:numPr>
          <w:ilvl w:val="0"/>
          <w:numId w:val="10"/>
        </w:numPr>
        <w:jc w:val="both"/>
        <w:rPr>
          <w:rFonts w:ascii="Calibri" w:hAnsi="Calibri"/>
          <w:b/>
          <w:lang w:val="es-MX"/>
        </w:rPr>
      </w:pPr>
      <w:r w:rsidRPr="00E6547E">
        <w:rPr>
          <w:rFonts w:ascii="Calibri" w:hAnsi="Calibri"/>
          <w:b/>
          <w:lang w:val="es-MX"/>
        </w:rPr>
        <w:t>Aprobación de Acta</w:t>
      </w:r>
      <w:r w:rsidRPr="00E6547E">
        <w:rPr>
          <w:rStyle w:val="Refdenotaalfinal"/>
          <w:rFonts w:ascii="Calibri" w:hAnsi="Calibri"/>
          <w:b/>
          <w:color w:val="FFFFFF"/>
          <w:lang w:val="es-MX"/>
        </w:rPr>
        <w:endnoteReference w:id="39"/>
      </w:r>
    </w:p>
    <w:p w14:paraId="0BDE519C" w14:textId="77777777" w:rsidR="001E2F8E" w:rsidRPr="00E6547E" w:rsidRDefault="001E2F8E" w:rsidP="001E2F8E">
      <w:pPr>
        <w:jc w:val="both"/>
        <w:rPr>
          <w:rFonts w:ascii="Calibri" w:hAnsi="Calibri"/>
          <w:b/>
          <w:lang w:val="es-MX"/>
        </w:rPr>
      </w:pPr>
    </w:p>
    <w:p w14:paraId="6AED86D7" w14:textId="77777777" w:rsidR="001E2F8E" w:rsidRPr="00E6547E" w:rsidRDefault="001E2F8E" w:rsidP="001E2F8E">
      <w:pPr>
        <w:jc w:val="both"/>
        <w:rPr>
          <w:rFonts w:ascii="Calibri" w:hAnsi="Calibri"/>
          <w:lang w:val="es-MX"/>
        </w:rPr>
      </w:pPr>
      <w:r w:rsidRPr="00E6547E">
        <w:rPr>
          <w:rFonts w:ascii="Calibri" w:hAnsi="Calibri"/>
          <w:lang w:val="es-MX"/>
        </w:rPr>
        <w:t>Finalizada la reunión, la Asamblea General, lee y manifiesta la aprobación del acta.</w:t>
      </w:r>
      <w:r w:rsidRPr="00E6547E">
        <w:rPr>
          <w:rStyle w:val="Refdenotaalfinal"/>
          <w:rFonts w:ascii="Calibri" w:hAnsi="Calibri"/>
          <w:b/>
          <w:color w:val="FFFFFF"/>
          <w:lang w:val="es-MX"/>
        </w:rPr>
        <w:endnoteReference w:id="40"/>
      </w:r>
    </w:p>
    <w:p w14:paraId="355AD6A6" w14:textId="77777777" w:rsidR="00CB5EFA" w:rsidRPr="00E6547E" w:rsidRDefault="00CB5EFA" w:rsidP="001E2F8E">
      <w:pPr>
        <w:jc w:val="both"/>
        <w:rPr>
          <w:rFonts w:ascii="Calibri" w:hAnsi="Calibri"/>
          <w:lang w:val="es-MX"/>
        </w:rPr>
      </w:pPr>
    </w:p>
    <w:p w14:paraId="78E9718C" w14:textId="77777777" w:rsidR="00CB5EFA" w:rsidRPr="00E6547E" w:rsidRDefault="00CB5EFA" w:rsidP="001E2F8E">
      <w:pPr>
        <w:jc w:val="both"/>
        <w:rPr>
          <w:rFonts w:ascii="Calibri" w:hAnsi="Calibri"/>
          <w:lang w:val="es-MX"/>
        </w:rPr>
      </w:pPr>
    </w:p>
    <w:p w14:paraId="2EB6007F" w14:textId="77777777" w:rsidR="00CB5EFA" w:rsidRPr="00E6547E" w:rsidRDefault="00CB5EFA" w:rsidP="001E2F8E">
      <w:pPr>
        <w:jc w:val="both"/>
        <w:rPr>
          <w:rFonts w:ascii="Calibri" w:hAnsi="Calibri"/>
          <w:lang w:val="es-MX"/>
        </w:rPr>
      </w:pPr>
    </w:p>
    <w:p w14:paraId="173DCCB3" w14:textId="77777777" w:rsidR="00CB5EFA" w:rsidRPr="00E6547E" w:rsidRDefault="00CB5EFA" w:rsidP="001E2F8E">
      <w:pPr>
        <w:jc w:val="both"/>
        <w:rPr>
          <w:rFonts w:ascii="Calibri" w:hAnsi="Calibri"/>
          <w:lang w:val="es-MX"/>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8"/>
        <w:gridCol w:w="236"/>
        <w:gridCol w:w="4346"/>
      </w:tblGrid>
      <w:tr w:rsidR="00832485" w:rsidRPr="00E6547E" w14:paraId="34100AF5" w14:textId="77777777" w:rsidTr="00832485">
        <w:tc>
          <w:tcPr>
            <w:tcW w:w="4248" w:type="dxa"/>
          </w:tcPr>
          <w:p w14:paraId="347315EE" w14:textId="77777777" w:rsidR="00832485" w:rsidRPr="00E6547E" w:rsidRDefault="00832485" w:rsidP="00832485">
            <w:pPr>
              <w:jc w:val="both"/>
              <w:rPr>
                <w:rFonts w:ascii="Calibri" w:hAnsi="Calibri"/>
                <w:b/>
                <w:lang w:val="es-MX"/>
              </w:rPr>
            </w:pPr>
            <w:r w:rsidRPr="00E6547E">
              <w:rPr>
                <w:rFonts w:ascii="Calibri" w:hAnsi="Calibri"/>
                <w:b/>
                <w:lang w:val="es-MX"/>
              </w:rPr>
              <w:t>Firma</w:t>
            </w:r>
          </w:p>
          <w:p w14:paraId="3E1D13D8" w14:textId="77777777" w:rsidR="00832485" w:rsidRPr="00E6547E" w:rsidRDefault="00832485" w:rsidP="00832485">
            <w:pPr>
              <w:jc w:val="both"/>
              <w:rPr>
                <w:rFonts w:ascii="Calibri" w:hAnsi="Calibri"/>
                <w:b/>
                <w:lang w:val="es-MX"/>
              </w:rPr>
            </w:pPr>
            <w:r w:rsidRPr="00E6547E">
              <w:rPr>
                <w:rFonts w:ascii="Calibri" w:hAnsi="Calibri"/>
                <w:b/>
                <w:lang w:val="es-MX"/>
              </w:rPr>
              <w:t>Presidente</w:t>
            </w:r>
          </w:p>
          <w:p w14:paraId="7C8F0AC6" w14:textId="77777777" w:rsidR="00832485" w:rsidRPr="00E6547E" w:rsidRDefault="00832485" w:rsidP="00832485">
            <w:pPr>
              <w:ind w:right="15"/>
              <w:jc w:val="both"/>
              <w:rPr>
                <w:rStyle w:val="Estilo6"/>
                <w:rFonts w:ascii="Calibri" w:hAnsi="Calibri"/>
                <w:color w:val="BE0F34"/>
                <w:sz w:val="22"/>
              </w:rPr>
            </w:pPr>
            <w:permStart w:id="856623115" w:edGrp="everyone"/>
            <w:r w:rsidRPr="00E6547E">
              <w:rPr>
                <w:rStyle w:val="Estilo6"/>
                <w:rFonts w:ascii="Calibri" w:hAnsi="Calibri"/>
                <w:color w:val="BE0F34"/>
                <w:sz w:val="22"/>
              </w:rPr>
              <w:t>REDACTAR EL NOMBRE DEL PRESIDENTE DE LA REUNIÓN</w:t>
            </w:r>
            <w:permEnd w:id="856623115"/>
            <w:r w:rsidRPr="00E6547E">
              <w:rPr>
                <w:rStyle w:val="Estilo6"/>
                <w:rFonts w:ascii="Calibri" w:hAnsi="Calibri"/>
                <w:color w:val="BE0F34"/>
                <w:sz w:val="22"/>
              </w:rPr>
              <w:tab/>
            </w:r>
          </w:p>
          <w:p w14:paraId="169D4ECF" w14:textId="776EAF05" w:rsidR="00832485" w:rsidRPr="00E6547E" w:rsidRDefault="00832485" w:rsidP="00E70396">
            <w:pPr>
              <w:jc w:val="both"/>
              <w:rPr>
                <w:rFonts w:ascii="Calibri" w:hAnsi="Calibri"/>
                <w:color w:val="BE0F34"/>
                <w:lang w:val="es-MX"/>
              </w:rPr>
            </w:pPr>
            <w:permStart w:id="1527908033" w:edGrp="everyone"/>
            <w:r w:rsidRPr="00E6547E">
              <w:rPr>
                <w:rStyle w:val="Estilo6"/>
                <w:rFonts w:ascii="Calibri" w:hAnsi="Calibri"/>
                <w:color w:val="BE0F34"/>
                <w:sz w:val="22"/>
              </w:rPr>
              <w:t xml:space="preserve">REDACTAR EL NÚMERO DE IDENTIFICACIÓN </w:t>
            </w:r>
            <w:permEnd w:id="1527908033"/>
          </w:p>
        </w:tc>
        <w:tc>
          <w:tcPr>
            <w:tcW w:w="236" w:type="dxa"/>
          </w:tcPr>
          <w:p w14:paraId="2BE51EDC" w14:textId="77777777" w:rsidR="00832485" w:rsidRPr="00E6547E" w:rsidRDefault="00832485" w:rsidP="00832485">
            <w:pPr>
              <w:jc w:val="both"/>
              <w:rPr>
                <w:rFonts w:ascii="Calibri" w:hAnsi="Calibri"/>
                <w:lang w:val="es-MX"/>
              </w:rPr>
            </w:pPr>
          </w:p>
        </w:tc>
        <w:tc>
          <w:tcPr>
            <w:tcW w:w="4346" w:type="dxa"/>
          </w:tcPr>
          <w:p w14:paraId="0FDDB897" w14:textId="77777777" w:rsidR="00832485" w:rsidRPr="00E6547E" w:rsidRDefault="00832485" w:rsidP="00832485">
            <w:pPr>
              <w:jc w:val="both"/>
              <w:rPr>
                <w:rFonts w:ascii="Calibri" w:hAnsi="Calibri"/>
                <w:b/>
                <w:lang w:val="es-MX"/>
              </w:rPr>
            </w:pPr>
            <w:r w:rsidRPr="00E6547E">
              <w:rPr>
                <w:rFonts w:ascii="Calibri" w:hAnsi="Calibri"/>
                <w:b/>
                <w:lang w:val="es-MX"/>
              </w:rPr>
              <w:t>Firma</w:t>
            </w:r>
          </w:p>
          <w:p w14:paraId="47FF2417" w14:textId="77777777" w:rsidR="00832485" w:rsidRPr="00E6547E" w:rsidRDefault="00832485" w:rsidP="00832485">
            <w:pPr>
              <w:jc w:val="both"/>
              <w:rPr>
                <w:rFonts w:ascii="Calibri" w:hAnsi="Calibri"/>
                <w:lang w:val="es-MX"/>
              </w:rPr>
            </w:pPr>
            <w:r w:rsidRPr="00E6547E">
              <w:rPr>
                <w:rFonts w:ascii="Calibri" w:hAnsi="Calibri"/>
                <w:b/>
                <w:lang w:val="es-MX"/>
              </w:rPr>
              <w:t>Secretario</w:t>
            </w:r>
          </w:p>
          <w:p w14:paraId="221858C7" w14:textId="77777777" w:rsidR="00832485" w:rsidRPr="00E6547E" w:rsidRDefault="00832485" w:rsidP="00832485">
            <w:pPr>
              <w:jc w:val="both"/>
              <w:rPr>
                <w:rFonts w:ascii="Calibri" w:hAnsi="Calibri"/>
                <w:sz w:val="22"/>
                <w:lang w:val="es-MX"/>
              </w:rPr>
            </w:pPr>
            <w:permStart w:id="1922638268" w:edGrp="everyone"/>
            <w:r w:rsidRPr="00E6547E">
              <w:rPr>
                <w:rStyle w:val="Estilo6"/>
                <w:rFonts w:ascii="Calibri" w:hAnsi="Calibri"/>
                <w:color w:val="BE0F34"/>
                <w:sz w:val="22"/>
              </w:rPr>
              <w:t>REDACTAR EL NOMBRE DEL SECRETARIO DE LA REUNIÓN</w:t>
            </w:r>
            <w:permEnd w:id="1922638268"/>
          </w:p>
          <w:p w14:paraId="1B129CA4" w14:textId="77777777" w:rsidR="00832485" w:rsidRPr="00E6547E" w:rsidRDefault="00832485" w:rsidP="00832485">
            <w:pPr>
              <w:jc w:val="both"/>
              <w:rPr>
                <w:rFonts w:ascii="Calibri" w:hAnsi="Calibri"/>
                <w:lang w:val="es-MX"/>
              </w:rPr>
            </w:pPr>
            <w:permStart w:id="2087857871" w:edGrp="everyone"/>
            <w:r w:rsidRPr="00E6547E">
              <w:rPr>
                <w:rStyle w:val="Estilo6"/>
                <w:rFonts w:ascii="Calibri" w:hAnsi="Calibri"/>
                <w:color w:val="BE0F34"/>
                <w:sz w:val="22"/>
              </w:rPr>
              <w:t>REDACTAR EL NÚMERO DE IDENTIFICACIÓN</w:t>
            </w:r>
            <w:permEnd w:id="2087857871"/>
          </w:p>
        </w:tc>
      </w:tr>
    </w:tbl>
    <w:p w14:paraId="462DF489" w14:textId="77777777" w:rsidR="001E2F8E" w:rsidRPr="00E6547E" w:rsidRDefault="001E2F8E">
      <w:pPr>
        <w:spacing w:after="160" w:line="259" w:lineRule="auto"/>
        <w:rPr>
          <w:rFonts w:ascii="Calibri" w:hAnsi="Calibri"/>
          <w:b/>
          <w:smallCaps/>
        </w:rPr>
      </w:pPr>
      <w:r w:rsidRPr="00E6547E">
        <w:rPr>
          <w:rFonts w:ascii="Calibri" w:hAnsi="Calibri"/>
          <w:b/>
          <w:smallCaps/>
        </w:rPr>
        <w:br/>
      </w:r>
    </w:p>
    <w:p w14:paraId="6C0AF798" w14:textId="77777777" w:rsidR="001E2F8E" w:rsidRPr="00E6547E" w:rsidRDefault="001E2F8E">
      <w:pPr>
        <w:spacing w:after="160" w:line="259" w:lineRule="auto"/>
        <w:rPr>
          <w:rFonts w:ascii="Calibri" w:hAnsi="Calibri"/>
          <w:b/>
          <w:smallCaps/>
        </w:rPr>
      </w:pPr>
      <w:r w:rsidRPr="00E6547E">
        <w:rPr>
          <w:rFonts w:ascii="Calibri" w:hAnsi="Calibri"/>
          <w:b/>
          <w:smallCaps/>
        </w:rPr>
        <w:br w:type="page"/>
      </w:r>
    </w:p>
    <w:p w14:paraId="7BC97B86" w14:textId="77777777" w:rsidR="00EC286A" w:rsidRPr="00E6547E" w:rsidRDefault="00EC286A" w:rsidP="00EC286A">
      <w:pPr>
        <w:jc w:val="center"/>
        <w:rPr>
          <w:rFonts w:ascii="Calibri" w:hAnsi="Calibri"/>
          <w:b/>
          <w:smallCaps/>
        </w:rPr>
      </w:pPr>
      <w:r w:rsidRPr="00E6547E">
        <w:rPr>
          <w:rFonts w:ascii="Calibri" w:hAnsi="Calibri"/>
          <w:b/>
          <w:smallCaps/>
        </w:rPr>
        <w:lastRenderedPageBreak/>
        <w:t xml:space="preserve">ESTATUTOS BÁSICOS </w:t>
      </w:r>
      <w:r w:rsidR="00152593" w:rsidRPr="00E6547E">
        <w:rPr>
          <w:rFonts w:ascii="Calibri" w:hAnsi="Calibri"/>
          <w:b/>
          <w:smallCaps/>
        </w:rPr>
        <w:t>COOPERATIVA</w:t>
      </w:r>
    </w:p>
    <w:p w14:paraId="7B94C6E0" w14:textId="77777777" w:rsidR="00EC286A" w:rsidRPr="00E6547E" w:rsidRDefault="00EC286A" w:rsidP="00EC286A">
      <w:pPr>
        <w:pStyle w:val="Sinespaciado"/>
        <w:jc w:val="both"/>
        <w:rPr>
          <w:b/>
          <w:sz w:val="24"/>
          <w:szCs w:val="24"/>
        </w:rPr>
      </w:pPr>
    </w:p>
    <w:p w14:paraId="159E81AE" w14:textId="77777777" w:rsidR="00EC286A" w:rsidRPr="00E6547E" w:rsidRDefault="00EC286A" w:rsidP="00EC286A">
      <w:pPr>
        <w:pStyle w:val="Sinespaciado"/>
        <w:jc w:val="both"/>
        <w:rPr>
          <w:rStyle w:val="Estilo6"/>
          <w:color w:val="BE0F34"/>
          <w:sz w:val="20"/>
          <w:szCs w:val="20"/>
        </w:rPr>
      </w:pPr>
    </w:p>
    <w:p w14:paraId="7CE19EE3" w14:textId="77777777" w:rsidR="00E43230" w:rsidRPr="00E6547E" w:rsidRDefault="00E43230" w:rsidP="00EC286A">
      <w:pPr>
        <w:pStyle w:val="Sinespaciado"/>
        <w:jc w:val="both"/>
        <w:rPr>
          <w:sz w:val="24"/>
          <w:szCs w:val="24"/>
        </w:rPr>
      </w:pPr>
    </w:p>
    <w:p w14:paraId="769970E2" w14:textId="77777777" w:rsidR="00EC286A" w:rsidRPr="00E6547E" w:rsidRDefault="00EC286A" w:rsidP="00EC286A">
      <w:pPr>
        <w:jc w:val="center"/>
        <w:outlineLvl w:val="0"/>
        <w:rPr>
          <w:rFonts w:ascii="Calibri" w:hAnsi="Calibri"/>
          <w:b/>
          <w:smallCaps/>
        </w:rPr>
      </w:pPr>
      <w:r w:rsidRPr="00E6547E">
        <w:rPr>
          <w:rFonts w:ascii="Calibri" w:hAnsi="Calibri"/>
          <w:b/>
          <w:smallCaps/>
        </w:rPr>
        <w:t>Capítulo I</w:t>
      </w:r>
    </w:p>
    <w:p w14:paraId="778C8935" w14:textId="77777777" w:rsidR="00EC286A" w:rsidRPr="00E6547E" w:rsidRDefault="00EC286A" w:rsidP="00EC286A">
      <w:pPr>
        <w:jc w:val="center"/>
        <w:outlineLvl w:val="0"/>
        <w:rPr>
          <w:rFonts w:ascii="Calibri" w:hAnsi="Calibri"/>
          <w:b/>
          <w:smallCaps/>
        </w:rPr>
      </w:pPr>
      <w:r w:rsidRPr="00E6547E">
        <w:rPr>
          <w:rFonts w:ascii="Calibri" w:hAnsi="Calibri"/>
          <w:b/>
          <w:smallCaps/>
        </w:rPr>
        <w:t>Nombre, Nacionalidad, Domicilio, Objeto y Duración de la Entidad</w:t>
      </w:r>
    </w:p>
    <w:p w14:paraId="6578A0E0" w14:textId="77777777" w:rsidR="00EC286A" w:rsidRPr="00E6547E" w:rsidRDefault="00EC286A" w:rsidP="00EC286A">
      <w:pPr>
        <w:jc w:val="both"/>
        <w:rPr>
          <w:rFonts w:ascii="Calibri" w:hAnsi="Calibri"/>
        </w:rPr>
      </w:pPr>
    </w:p>
    <w:p w14:paraId="5FC09D7F" w14:textId="77777777" w:rsidR="00EC286A" w:rsidRPr="00E6547E" w:rsidRDefault="00EC286A" w:rsidP="00EC286A">
      <w:pPr>
        <w:autoSpaceDE w:val="0"/>
        <w:autoSpaceDN w:val="0"/>
        <w:adjustRightInd w:val="0"/>
        <w:jc w:val="both"/>
        <w:rPr>
          <w:rFonts w:ascii="Calibri" w:hAnsi="Calibri"/>
          <w:b/>
        </w:rPr>
      </w:pPr>
      <w:r w:rsidRPr="00E6547E">
        <w:rPr>
          <w:rFonts w:ascii="Calibri" w:hAnsi="Calibri"/>
          <w:b/>
          <w:bCs/>
          <w:smallCaps/>
        </w:rPr>
        <w:t>Artículo 1.</w:t>
      </w:r>
      <w:r w:rsidRPr="00E6547E">
        <w:rPr>
          <w:rFonts w:ascii="Calibri" w:hAnsi="Calibri"/>
          <w:smallCaps/>
        </w:rPr>
        <w:t xml:space="preserve"> </w:t>
      </w:r>
      <w:r w:rsidRPr="00E6547E">
        <w:rPr>
          <w:rFonts w:ascii="Calibri" w:hAnsi="Calibri"/>
          <w:b/>
          <w:smallCaps/>
        </w:rPr>
        <w:t>Nombre, nacionalidad y domicilio</w:t>
      </w:r>
      <w:r w:rsidRPr="00E6547E">
        <w:rPr>
          <w:rFonts w:ascii="Calibri" w:hAnsi="Calibri"/>
          <w:b/>
        </w:rPr>
        <w:t>.</w:t>
      </w:r>
    </w:p>
    <w:p w14:paraId="7B66EF18" w14:textId="77777777" w:rsidR="00EC286A" w:rsidRPr="00E6547E" w:rsidRDefault="00EC286A" w:rsidP="00EC286A">
      <w:pPr>
        <w:autoSpaceDE w:val="0"/>
        <w:autoSpaceDN w:val="0"/>
        <w:adjustRightInd w:val="0"/>
        <w:jc w:val="both"/>
        <w:rPr>
          <w:rFonts w:ascii="Calibri" w:hAnsi="Calibri"/>
          <w:b/>
        </w:rPr>
      </w:pPr>
    </w:p>
    <w:p w14:paraId="36EF6361" w14:textId="77777777" w:rsidR="00EC286A" w:rsidRPr="00E6547E" w:rsidRDefault="00EC286A" w:rsidP="00EC286A">
      <w:pPr>
        <w:autoSpaceDE w:val="0"/>
        <w:autoSpaceDN w:val="0"/>
        <w:adjustRightInd w:val="0"/>
        <w:jc w:val="both"/>
        <w:rPr>
          <w:rFonts w:ascii="Calibri" w:hAnsi="Calibri"/>
        </w:rPr>
      </w:pPr>
      <w:r w:rsidRPr="00E6547E">
        <w:rPr>
          <w:rFonts w:ascii="Calibri" w:hAnsi="Calibri"/>
        </w:rPr>
        <w:t>La entidad que por medio de estos estatutos se reglamenta e</w:t>
      </w:r>
      <w:r w:rsidR="00152593" w:rsidRPr="00E6547E">
        <w:rPr>
          <w:rFonts w:ascii="Calibri" w:hAnsi="Calibri"/>
        </w:rPr>
        <w:t xml:space="preserve">s una cooperativa </w:t>
      </w:r>
      <w:r w:rsidRPr="00E6547E">
        <w:rPr>
          <w:rFonts w:ascii="Calibri" w:hAnsi="Calibri"/>
        </w:rPr>
        <w:t>de responsabilidad limitada, persona jurídica de derecho privado, perteneciente al sector solidario de la economía, es una empresa asociativa sin ánimo de lucro, con vigencia indefinida, cuyos asociados son personas naturales simultáneamente con gestoras, que contribuyen económicamente para el desarrollo de actividades económicas, profesionales o intelectuales</w:t>
      </w:r>
      <w:r w:rsidR="00152593" w:rsidRPr="00E6547E">
        <w:rPr>
          <w:rFonts w:ascii="Calibri" w:hAnsi="Calibri"/>
        </w:rPr>
        <w:t xml:space="preserve"> </w:t>
      </w:r>
      <w:r w:rsidRPr="00E6547E">
        <w:rPr>
          <w:rFonts w:ascii="Calibri" w:hAnsi="Calibri"/>
        </w:rPr>
        <w:t xml:space="preserve">y se denomina </w:t>
      </w:r>
      <w:r w:rsidRPr="00E6547E">
        <w:rPr>
          <w:rFonts w:ascii="Calibri" w:hAnsi="Calibri"/>
          <w:b/>
        </w:rPr>
        <w:t xml:space="preserve">COOPERATIVA </w:t>
      </w:r>
      <w:permStart w:id="146631740" w:edGrp="everyone"/>
      <w:r w:rsidRPr="00E6547E">
        <w:rPr>
          <w:rFonts w:ascii="Calibri" w:hAnsi="Calibri"/>
          <w:b/>
          <w:color w:val="C00000"/>
        </w:rPr>
        <w:t>INDICAR EL NOMBRE DE LA ENTIDAD</w:t>
      </w:r>
      <w:permEnd w:id="146631740"/>
      <w:r w:rsidRPr="00E6547E">
        <w:rPr>
          <w:rFonts w:ascii="Calibri" w:hAnsi="Calibri"/>
        </w:rPr>
        <w:t xml:space="preserve">, la cual podrá identificarse alternativamente con la sigla </w:t>
      </w:r>
      <w:permStart w:id="1066039075" w:edGrp="everyone"/>
      <w:r w:rsidRPr="00E6547E">
        <w:rPr>
          <w:rFonts w:ascii="Calibri" w:hAnsi="Calibri"/>
          <w:b/>
          <w:color w:val="C00000"/>
        </w:rPr>
        <w:t>INDICAR SIGLA</w:t>
      </w:r>
      <w:permEnd w:id="1066039075"/>
      <w:r w:rsidRPr="00E6547E">
        <w:rPr>
          <w:rFonts w:ascii="Calibri" w:hAnsi="Calibri"/>
        </w:rPr>
        <w:t xml:space="preserve">, regida por la Ley, los presentes estatutos y los principios del cooperativismo.  </w:t>
      </w:r>
    </w:p>
    <w:p w14:paraId="18C45D3A" w14:textId="77777777" w:rsidR="00EC286A" w:rsidRPr="00E6547E" w:rsidDel="00F977FA" w:rsidRDefault="00EC286A" w:rsidP="00EC286A">
      <w:pPr>
        <w:autoSpaceDE w:val="0"/>
        <w:autoSpaceDN w:val="0"/>
        <w:adjustRightInd w:val="0"/>
        <w:jc w:val="both"/>
        <w:rPr>
          <w:rFonts w:ascii="Calibri" w:hAnsi="Calibri"/>
        </w:rPr>
      </w:pPr>
      <w:r w:rsidRPr="00E6547E">
        <w:rPr>
          <w:rFonts w:ascii="Calibri" w:hAnsi="Calibri"/>
        </w:rPr>
        <w:br/>
        <w:t xml:space="preserve">El domicilio principal de la cooperativa es la ciudad de </w:t>
      </w:r>
      <w:permStart w:id="1162308269" w:edGrp="everyone"/>
      <w:r w:rsidRPr="00E6547E">
        <w:rPr>
          <w:rStyle w:val="Estilo6"/>
          <w:rFonts w:ascii="Calibri" w:hAnsi="Calibri"/>
          <w:color w:val="BE0F34"/>
        </w:rPr>
        <w:t>DOMICILIO DE LA ENTIDAD</w:t>
      </w:r>
      <w:r w:rsidRPr="00E6547E">
        <w:rPr>
          <w:rFonts w:ascii="Calibri" w:hAnsi="Calibri"/>
          <w:lang w:val="es-MX"/>
        </w:rPr>
        <w:t xml:space="preserve"> </w:t>
      </w:r>
      <w:permEnd w:id="1162308269"/>
      <w:r w:rsidRPr="00E6547E">
        <w:rPr>
          <w:rFonts w:ascii="Calibri" w:hAnsi="Calibri"/>
        </w:rPr>
        <w:t xml:space="preserve">y tiene su sede en la dirección </w:t>
      </w:r>
      <w:permStart w:id="1738098785" w:edGrp="everyone"/>
      <w:r w:rsidRPr="00E6547E">
        <w:rPr>
          <w:rStyle w:val="Estilo6"/>
          <w:rFonts w:ascii="Calibri" w:hAnsi="Calibri"/>
          <w:color w:val="BE0F34"/>
        </w:rPr>
        <w:t>INDIQUE DIRECCIÓN DE LA SEDE, TELEFONO Y FAX</w:t>
      </w:r>
      <w:permEnd w:id="1738098785"/>
      <w:r w:rsidRPr="00E6547E">
        <w:rPr>
          <w:rStyle w:val="Estilo6"/>
          <w:rFonts w:ascii="Calibri" w:hAnsi="Calibri"/>
          <w:b w:val="0"/>
        </w:rPr>
        <w:t>. Su ámbito de operaciones comprende todo el territorio de la República de Colombia, donde podrá desarrollar sus actividades y crear todas las dependencias administrativas que considere necesarias.</w:t>
      </w:r>
      <w:r w:rsidRPr="00E6547E">
        <w:rPr>
          <w:rStyle w:val="Estilo6"/>
          <w:rFonts w:ascii="Calibri" w:hAnsi="Calibri"/>
          <w:b w:val="0"/>
        </w:rPr>
        <w:cr/>
      </w:r>
    </w:p>
    <w:p w14:paraId="40393D82" w14:textId="77777777" w:rsidR="00EC286A" w:rsidRPr="00E6547E" w:rsidRDefault="00EC286A" w:rsidP="00EC286A">
      <w:pPr>
        <w:jc w:val="both"/>
        <w:outlineLvl w:val="0"/>
        <w:rPr>
          <w:rFonts w:ascii="Calibri" w:hAnsi="Calibri"/>
          <w:b/>
          <w:bCs/>
          <w:color w:val="FFFFFF"/>
        </w:rPr>
      </w:pPr>
      <w:r w:rsidRPr="00E6547E">
        <w:rPr>
          <w:rFonts w:ascii="Calibri" w:hAnsi="Calibri"/>
          <w:b/>
          <w:bCs/>
          <w:smallCaps/>
        </w:rPr>
        <w:t>Artículo 2. Objeto</w:t>
      </w:r>
      <w:r w:rsidRPr="00E6547E">
        <w:rPr>
          <w:rFonts w:ascii="Calibri" w:hAnsi="Calibri"/>
          <w:b/>
          <w:bCs/>
        </w:rPr>
        <w:t>:</w:t>
      </w:r>
      <w:r w:rsidRPr="00E6547E">
        <w:rPr>
          <w:rStyle w:val="Refdenotaalfinal"/>
          <w:rFonts w:ascii="Calibri" w:hAnsi="Calibri"/>
          <w:bCs/>
        </w:rPr>
        <w:t xml:space="preserve"> </w:t>
      </w:r>
      <w:r w:rsidRPr="00E6547E">
        <w:rPr>
          <w:rStyle w:val="Refdenotaalfinal"/>
          <w:rFonts w:ascii="Calibri" w:hAnsi="Calibri"/>
          <w:bCs/>
          <w:color w:val="FFFFFF"/>
        </w:rPr>
        <w:endnoteReference w:id="41"/>
      </w:r>
    </w:p>
    <w:p w14:paraId="6EF969FB" w14:textId="77777777" w:rsidR="00EC286A" w:rsidRPr="00E6547E" w:rsidRDefault="00EC286A" w:rsidP="00EC286A">
      <w:pPr>
        <w:rPr>
          <w:rStyle w:val="Estilo6"/>
          <w:rFonts w:ascii="Calibri" w:hAnsi="Calibri"/>
          <w:b w:val="0"/>
        </w:rPr>
      </w:pPr>
    </w:p>
    <w:p w14:paraId="7163C681" w14:textId="77777777" w:rsidR="00EC286A" w:rsidRPr="00E6547E" w:rsidRDefault="00EC286A" w:rsidP="00EC286A">
      <w:pPr>
        <w:jc w:val="both"/>
        <w:rPr>
          <w:rStyle w:val="Estilo6"/>
          <w:rFonts w:ascii="Calibri" w:hAnsi="Calibri"/>
          <w:b w:val="0"/>
        </w:rPr>
      </w:pPr>
      <w:r w:rsidRPr="00E6547E">
        <w:rPr>
          <w:rStyle w:val="Estilo6"/>
          <w:rFonts w:ascii="Calibri" w:hAnsi="Calibri"/>
          <w:b w:val="0"/>
        </w:rPr>
        <w:t xml:space="preserve">El objeto social de esta organización solidaria es el de generar y mantener trabajo para los asociados de manera autogestionaria, con autonomía, autodeterminación y autogobierno, vinculando voluntariamente el esfuerzo personal y los aportes económicos de sus asociados, para la ejecución </w:t>
      </w:r>
      <w:permStart w:id="206976643" w:edGrp="everyone"/>
      <w:r w:rsidRPr="00E6547E">
        <w:rPr>
          <w:rStyle w:val="Estilo6"/>
          <w:rFonts w:ascii="Calibri" w:hAnsi="Calibri"/>
          <w:color w:val="C00000"/>
        </w:rPr>
        <w:t>INDICAR LA ACTIVIDAD A DESARROLLAR</w:t>
      </w:r>
      <w:permEnd w:id="206976643"/>
      <w:r w:rsidRPr="00E6547E">
        <w:rPr>
          <w:rStyle w:val="Estilo6"/>
          <w:rFonts w:ascii="Calibri" w:hAnsi="Calibri"/>
          <w:b w:val="0"/>
        </w:rPr>
        <w:t>.</w:t>
      </w:r>
    </w:p>
    <w:p w14:paraId="1BC33AAD" w14:textId="77777777" w:rsidR="00EC286A" w:rsidRPr="00E6547E" w:rsidRDefault="00EC286A" w:rsidP="00EC286A">
      <w:pPr>
        <w:rPr>
          <w:rStyle w:val="Estilo6"/>
          <w:rFonts w:ascii="Calibri" w:hAnsi="Calibri"/>
          <w:b w:val="0"/>
        </w:rPr>
      </w:pPr>
    </w:p>
    <w:p w14:paraId="2BAEC369" w14:textId="77777777" w:rsidR="00EC286A" w:rsidRPr="00E6547E" w:rsidRDefault="00EC286A" w:rsidP="00EC286A">
      <w:pPr>
        <w:tabs>
          <w:tab w:val="left" w:pos="2880"/>
        </w:tabs>
        <w:jc w:val="both"/>
        <w:outlineLvl w:val="0"/>
        <w:rPr>
          <w:rFonts w:ascii="Calibri" w:hAnsi="Calibri"/>
          <w:spacing w:val="-2"/>
        </w:rPr>
      </w:pPr>
      <w:r w:rsidRPr="00E6547E">
        <w:rPr>
          <w:rFonts w:ascii="Calibri" w:hAnsi="Calibri"/>
          <w:spacing w:val="-2"/>
        </w:rPr>
        <w:t>En desarrollo de sus objetivos y en la ejecución de sus servicios y actividades, la Cooperativa podrá organizar los establecimientos y dependencias que sean necesarios y realizar toda clase de actos, contratos, operaciones y negocios jurídicos lícitos, así como asociarse con otras entidades cooperativas o solidarias, para el mejor cumplimiento de sus objetivos.</w:t>
      </w:r>
    </w:p>
    <w:p w14:paraId="6A8B4E56" w14:textId="77777777" w:rsidR="00EC286A" w:rsidRPr="00E6547E" w:rsidRDefault="00EC286A" w:rsidP="00EC286A">
      <w:pPr>
        <w:tabs>
          <w:tab w:val="left" w:pos="2880"/>
        </w:tabs>
        <w:jc w:val="both"/>
        <w:outlineLvl w:val="0"/>
        <w:rPr>
          <w:rFonts w:ascii="Calibri" w:hAnsi="Calibri"/>
          <w:spacing w:val="-2"/>
        </w:rPr>
      </w:pPr>
    </w:p>
    <w:p w14:paraId="7D49261C" w14:textId="77777777" w:rsidR="00EC286A" w:rsidRPr="00E6547E" w:rsidRDefault="00EC286A" w:rsidP="00EC286A">
      <w:pPr>
        <w:tabs>
          <w:tab w:val="left" w:pos="2880"/>
        </w:tabs>
        <w:jc w:val="both"/>
        <w:outlineLvl w:val="0"/>
        <w:rPr>
          <w:rFonts w:ascii="Calibri" w:hAnsi="Calibri"/>
          <w:b/>
        </w:rPr>
      </w:pPr>
      <w:r w:rsidRPr="00E6547E">
        <w:rPr>
          <w:rFonts w:ascii="Calibri" w:hAnsi="Calibri"/>
          <w:b/>
          <w:bCs/>
          <w:smallCaps/>
        </w:rPr>
        <w:t>Artículo 3.</w:t>
      </w:r>
      <w:r w:rsidRPr="00E6547E">
        <w:rPr>
          <w:rFonts w:ascii="Calibri" w:hAnsi="Calibri"/>
          <w:smallCaps/>
        </w:rPr>
        <w:t xml:space="preserve"> </w:t>
      </w:r>
      <w:r w:rsidRPr="00E6547E">
        <w:rPr>
          <w:rFonts w:ascii="Calibri" w:hAnsi="Calibri"/>
          <w:b/>
          <w:smallCaps/>
        </w:rPr>
        <w:t>Duración</w:t>
      </w:r>
      <w:r w:rsidRPr="00E6547E">
        <w:rPr>
          <w:rFonts w:ascii="Calibri" w:hAnsi="Calibri"/>
          <w:b/>
        </w:rPr>
        <w:t>.</w:t>
      </w:r>
      <w:r w:rsidRPr="00E6547E">
        <w:rPr>
          <w:rStyle w:val="Refdenotaalfinal"/>
          <w:rFonts w:ascii="Calibri" w:hAnsi="Calibri"/>
          <w:b/>
          <w:color w:val="FFFFFF"/>
        </w:rPr>
        <w:endnoteReference w:id="42"/>
      </w:r>
      <w:r w:rsidRPr="00E6547E">
        <w:rPr>
          <w:rFonts w:ascii="Calibri" w:hAnsi="Calibri"/>
          <w:b/>
        </w:rPr>
        <w:t xml:space="preserve"> </w:t>
      </w:r>
    </w:p>
    <w:p w14:paraId="7A47FD73" w14:textId="77777777" w:rsidR="00EC286A" w:rsidRPr="00E6547E" w:rsidRDefault="00EC286A" w:rsidP="00EC286A">
      <w:pPr>
        <w:tabs>
          <w:tab w:val="left" w:pos="2880"/>
        </w:tabs>
        <w:jc w:val="both"/>
        <w:outlineLvl w:val="0"/>
        <w:rPr>
          <w:rFonts w:ascii="Calibri" w:hAnsi="Calibri"/>
        </w:rPr>
      </w:pPr>
    </w:p>
    <w:p w14:paraId="36D31997" w14:textId="0F7EF002" w:rsidR="00EC286A" w:rsidRPr="00E6547E" w:rsidRDefault="00EC286A" w:rsidP="00EC286A">
      <w:pPr>
        <w:autoSpaceDE w:val="0"/>
        <w:autoSpaceDN w:val="0"/>
        <w:adjustRightInd w:val="0"/>
        <w:jc w:val="both"/>
        <w:rPr>
          <w:rFonts w:ascii="Calibri" w:hAnsi="Calibri"/>
        </w:rPr>
      </w:pPr>
      <w:r w:rsidRPr="00E6547E">
        <w:rPr>
          <w:rFonts w:ascii="Calibri" w:hAnsi="Calibri"/>
        </w:rPr>
        <w:t xml:space="preserve">La entidad que se </w:t>
      </w:r>
      <w:r w:rsidR="004C4D8B" w:rsidRPr="00E6547E">
        <w:rPr>
          <w:rFonts w:ascii="Calibri" w:hAnsi="Calibri"/>
        </w:rPr>
        <w:t xml:space="preserve">constituye tendrá una duración </w:t>
      </w:r>
      <w:r w:rsidRPr="00E6547E">
        <w:rPr>
          <w:rFonts w:ascii="Calibri" w:hAnsi="Calibri"/>
        </w:rPr>
        <w:t xml:space="preserve">indefinida, sin embargo podrá disolverse y liquidarse en cualquier momento en los casos previstos en los presentes estatutos y la Ley. </w:t>
      </w:r>
    </w:p>
    <w:p w14:paraId="5B899696" w14:textId="77777777" w:rsidR="00EC286A" w:rsidRPr="00E6547E" w:rsidRDefault="00EC286A" w:rsidP="00EC286A">
      <w:pPr>
        <w:tabs>
          <w:tab w:val="left" w:pos="2880"/>
        </w:tabs>
        <w:jc w:val="both"/>
        <w:outlineLvl w:val="0"/>
        <w:rPr>
          <w:rFonts w:ascii="Calibri" w:hAnsi="Calibri"/>
        </w:rPr>
      </w:pPr>
    </w:p>
    <w:p w14:paraId="4862E570" w14:textId="77777777" w:rsidR="00CB5EFA" w:rsidRPr="00E6547E" w:rsidRDefault="00CB5EFA" w:rsidP="00EC286A">
      <w:pPr>
        <w:tabs>
          <w:tab w:val="left" w:pos="2880"/>
        </w:tabs>
        <w:jc w:val="center"/>
        <w:outlineLvl w:val="0"/>
        <w:rPr>
          <w:rFonts w:ascii="Calibri" w:hAnsi="Calibri"/>
          <w:b/>
          <w:smallCaps/>
        </w:rPr>
      </w:pPr>
    </w:p>
    <w:p w14:paraId="1508D793" w14:textId="77777777" w:rsidR="007D36E6" w:rsidRPr="00E6547E" w:rsidRDefault="007D36E6" w:rsidP="00EC286A">
      <w:pPr>
        <w:tabs>
          <w:tab w:val="left" w:pos="2880"/>
        </w:tabs>
        <w:jc w:val="center"/>
        <w:outlineLvl w:val="0"/>
        <w:rPr>
          <w:rFonts w:ascii="Calibri" w:hAnsi="Calibri"/>
          <w:b/>
          <w:smallCaps/>
        </w:rPr>
      </w:pPr>
    </w:p>
    <w:p w14:paraId="0F42ECBC" w14:textId="77777777" w:rsidR="00EC286A" w:rsidRPr="00E6547E" w:rsidRDefault="00EC286A" w:rsidP="00EC286A">
      <w:pPr>
        <w:tabs>
          <w:tab w:val="left" w:pos="2880"/>
        </w:tabs>
        <w:jc w:val="center"/>
        <w:outlineLvl w:val="0"/>
        <w:rPr>
          <w:rFonts w:ascii="Calibri" w:hAnsi="Calibri"/>
          <w:b/>
          <w:smallCaps/>
        </w:rPr>
      </w:pPr>
      <w:r w:rsidRPr="00E6547E">
        <w:rPr>
          <w:rFonts w:ascii="Calibri" w:hAnsi="Calibri"/>
          <w:b/>
          <w:smallCaps/>
        </w:rPr>
        <w:lastRenderedPageBreak/>
        <w:t>Capítulo II</w:t>
      </w:r>
    </w:p>
    <w:p w14:paraId="1580A2F8" w14:textId="77777777" w:rsidR="00EC286A" w:rsidRPr="00E6547E" w:rsidRDefault="00EC286A" w:rsidP="00EC286A">
      <w:pPr>
        <w:jc w:val="center"/>
        <w:outlineLvl w:val="0"/>
        <w:rPr>
          <w:rFonts w:ascii="Calibri" w:hAnsi="Calibri"/>
          <w:b/>
          <w:smallCaps/>
        </w:rPr>
      </w:pPr>
      <w:r w:rsidRPr="00E6547E">
        <w:rPr>
          <w:rFonts w:ascii="Calibri" w:hAnsi="Calibri"/>
          <w:b/>
          <w:smallCaps/>
        </w:rPr>
        <w:t>de los asociados</w:t>
      </w:r>
    </w:p>
    <w:p w14:paraId="02F8C031" w14:textId="77777777" w:rsidR="00EC286A" w:rsidRPr="00E6547E" w:rsidRDefault="00EC286A" w:rsidP="00EC286A">
      <w:pPr>
        <w:tabs>
          <w:tab w:val="left" w:pos="2880"/>
        </w:tabs>
        <w:jc w:val="both"/>
        <w:outlineLvl w:val="0"/>
        <w:rPr>
          <w:rFonts w:ascii="Calibri" w:hAnsi="Calibri"/>
        </w:rPr>
      </w:pPr>
    </w:p>
    <w:p w14:paraId="1BF1BED7" w14:textId="77777777" w:rsidR="00EC286A" w:rsidRPr="00E6547E" w:rsidRDefault="00EC286A" w:rsidP="00EC286A">
      <w:pPr>
        <w:jc w:val="both"/>
        <w:outlineLvl w:val="0"/>
        <w:rPr>
          <w:rFonts w:ascii="Calibri" w:hAnsi="Calibri"/>
          <w:bCs/>
          <w:lang w:val="es-CO"/>
        </w:rPr>
      </w:pPr>
      <w:r w:rsidRPr="00E6547E">
        <w:rPr>
          <w:rFonts w:ascii="Calibri" w:hAnsi="Calibri"/>
          <w:b/>
          <w:smallCaps/>
        </w:rPr>
        <w:t>Artículo 4.</w:t>
      </w:r>
      <w:r w:rsidRPr="00E6547E">
        <w:rPr>
          <w:rFonts w:ascii="Calibri" w:hAnsi="Calibri"/>
        </w:rPr>
        <w:t xml:space="preserve"> </w:t>
      </w:r>
      <w:r w:rsidR="007D36E6" w:rsidRPr="00E6547E">
        <w:rPr>
          <w:rFonts w:ascii="Calibri" w:hAnsi="Calibri"/>
          <w:b/>
          <w:smallCaps/>
        </w:rPr>
        <w:t>Asociados</w:t>
      </w:r>
    </w:p>
    <w:p w14:paraId="243309F0" w14:textId="77777777" w:rsidR="00EC286A" w:rsidRPr="00E6547E" w:rsidRDefault="00EC286A" w:rsidP="00EC286A">
      <w:pPr>
        <w:jc w:val="both"/>
        <w:rPr>
          <w:rFonts w:ascii="Calibri" w:hAnsi="Calibri"/>
          <w:bCs/>
          <w:lang w:val="es-CO"/>
        </w:rPr>
      </w:pPr>
    </w:p>
    <w:p w14:paraId="5510FFC6" w14:textId="77777777" w:rsidR="00EC286A" w:rsidRPr="00E6547E" w:rsidRDefault="00EC286A" w:rsidP="00EC286A">
      <w:pPr>
        <w:jc w:val="both"/>
        <w:rPr>
          <w:rFonts w:ascii="Calibri" w:hAnsi="Calibri"/>
          <w:bCs/>
        </w:rPr>
      </w:pPr>
      <w:r w:rsidRPr="00E6547E">
        <w:rPr>
          <w:rFonts w:ascii="Calibri" w:hAnsi="Calibri"/>
          <w:bCs/>
        </w:rPr>
        <w:t>Son miembros de la Entidad las personas que firmaron el acta de constitución y las que posteriormente adhieran a ella, previo el lleno de los requisitos establecidos en los presentes estatutos o en los reglamentos internos.</w:t>
      </w:r>
    </w:p>
    <w:p w14:paraId="083122A1" w14:textId="77777777" w:rsidR="00EC286A" w:rsidRPr="00E6547E" w:rsidRDefault="00EC286A" w:rsidP="00EC286A">
      <w:pPr>
        <w:tabs>
          <w:tab w:val="left" w:pos="2880"/>
        </w:tabs>
        <w:jc w:val="both"/>
        <w:outlineLvl w:val="0"/>
        <w:rPr>
          <w:rFonts w:ascii="Calibri" w:hAnsi="Calibri"/>
        </w:rPr>
      </w:pPr>
    </w:p>
    <w:p w14:paraId="600A29D7" w14:textId="77777777" w:rsidR="00EC286A" w:rsidRPr="00E6547E" w:rsidRDefault="00EC286A" w:rsidP="00EC286A">
      <w:pPr>
        <w:tabs>
          <w:tab w:val="left" w:pos="2880"/>
        </w:tabs>
        <w:jc w:val="both"/>
        <w:outlineLvl w:val="0"/>
        <w:rPr>
          <w:rFonts w:ascii="Calibri" w:hAnsi="Calibri"/>
        </w:rPr>
      </w:pPr>
      <w:r w:rsidRPr="00E6547E">
        <w:rPr>
          <w:rFonts w:ascii="Calibri" w:hAnsi="Calibri"/>
        </w:rPr>
        <w:t>Para ser asociado de la entidad se requiere cumplir los siguientes requisitos:</w:t>
      </w:r>
    </w:p>
    <w:p w14:paraId="00F41585" w14:textId="77777777" w:rsidR="00EC286A" w:rsidRPr="00E6547E" w:rsidRDefault="00EC286A" w:rsidP="00EC286A">
      <w:pPr>
        <w:tabs>
          <w:tab w:val="left" w:pos="2880"/>
        </w:tabs>
        <w:jc w:val="both"/>
        <w:outlineLvl w:val="0"/>
        <w:rPr>
          <w:rFonts w:ascii="Calibri" w:hAnsi="Calibri"/>
        </w:rPr>
      </w:pPr>
    </w:p>
    <w:p w14:paraId="2EEA3ED3" w14:textId="77777777" w:rsidR="00EC286A" w:rsidRPr="00E6547E" w:rsidRDefault="00EC286A" w:rsidP="00EC286A">
      <w:pPr>
        <w:pStyle w:val="Prrafodelista"/>
        <w:numPr>
          <w:ilvl w:val="0"/>
          <w:numId w:val="7"/>
        </w:numPr>
        <w:tabs>
          <w:tab w:val="left" w:pos="2880"/>
        </w:tabs>
        <w:jc w:val="both"/>
        <w:outlineLvl w:val="0"/>
        <w:rPr>
          <w:rFonts w:ascii="Calibri" w:hAnsi="Calibri"/>
        </w:rPr>
      </w:pPr>
      <w:r w:rsidRPr="00E6547E">
        <w:rPr>
          <w:rFonts w:ascii="Calibri" w:hAnsi="Calibri"/>
        </w:rPr>
        <w:t>Ser mayor de edad y no estar afectado con incapacidad legal.</w:t>
      </w:r>
    </w:p>
    <w:p w14:paraId="6B78DE45" w14:textId="77777777" w:rsidR="00EC286A" w:rsidRPr="00E6547E" w:rsidRDefault="00EC286A" w:rsidP="00EC286A">
      <w:pPr>
        <w:tabs>
          <w:tab w:val="left" w:pos="2880"/>
        </w:tabs>
        <w:jc w:val="both"/>
        <w:outlineLvl w:val="0"/>
        <w:rPr>
          <w:rFonts w:ascii="Calibri" w:hAnsi="Calibri"/>
        </w:rPr>
      </w:pPr>
    </w:p>
    <w:p w14:paraId="16F3FC8F" w14:textId="77777777" w:rsidR="00EC286A" w:rsidRPr="00E6547E" w:rsidRDefault="00EC286A" w:rsidP="00EC286A">
      <w:pPr>
        <w:tabs>
          <w:tab w:val="left" w:pos="2880"/>
        </w:tabs>
        <w:jc w:val="both"/>
        <w:outlineLvl w:val="0"/>
        <w:rPr>
          <w:rFonts w:ascii="Calibri" w:hAnsi="Calibri"/>
          <w:b/>
          <w:color w:val="C00000"/>
        </w:rPr>
      </w:pPr>
      <w:permStart w:id="1548778322" w:edGrp="everyone"/>
      <w:r w:rsidRPr="00E6547E">
        <w:rPr>
          <w:rFonts w:ascii="Calibri" w:hAnsi="Calibri"/>
          <w:b/>
          <w:color w:val="C00000"/>
        </w:rPr>
        <w:t>INDICAR REQUISITOS Y CONDICIONES PARA INGRESO</w:t>
      </w:r>
    </w:p>
    <w:permEnd w:id="1548778322"/>
    <w:p w14:paraId="292CC302" w14:textId="77777777" w:rsidR="00EC286A" w:rsidRPr="00E6547E" w:rsidRDefault="00EC286A" w:rsidP="00EC286A">
      <w:pPr>
        <w:tabs>
          <w:tab w:val="left" w:pos="2880"/>
        </w:tabs>
        <w:jc w:val="both"/>
        <w:outlineLvl w:val="0"/>
        <w:rPr>
          <w:rFonts w:ascii="Calibri" w:hAnsi="Calibri"/>
        </w:rPr>
      </w:pPr>
    </w:p>
    <w:p w14:paraId="3541DB06" w14:textId="77777777" w:rsidR="00EC286A" w:rsidRPr="00E6547E" w:rsidRDefault="00EC286A" w:rsidP="00EC286A">
      <w:pPr>
        <w:jc w:val="both"/>
        <w:rPr>
          <w:rFonts w:ascii="Calibri" w:hAnsi="Calibri"/>
          <w:bCs/>
        </w:rPr>
      </w:pPr>
      <w:r w:rsidRPr="00E6547E">
        <w:rPr>
          <w:rFonts w:ascii="Calibri" w:hAnsi="Calibri"/>
          <w:b/>
          <w:smallCaps/>
          <w:lang w:val="es-CO"/>
        </w:rPr>
        <w:t>Artículo 5. Deberes de los asociados</w:t>
      </w:r>
      <w:r w:rsidRPr="00E6547E">
        <w:rPr>
          <w:rFonts w:ascii="Calibri" w:hAnsi="Calibri"/>
          <w:b/>
          <w:lang w:val="es-CO"/>
        </w:rPr>
        <w:t>.</w:t>
      </w:r>
    </w:p>
    <w:p w14:paraId="3A7C50F8" w14:textId="77777777" w:rsidR="00EC286A" w:rsidRPr="00E6547E" w:rsidRDefault="00EC286A" w:rsidP="00EC286A">
      <w:pPr>
        <w:jc w:val="both"/>
        <w:rPr>
          <w:rFonts w:ascii="Calibri" w:hAnsi="Calibri"/>
          <w:bCs/>
        </w:rPr>
      </w:pPr>
    </w:p>
    <w:p w14:paraId="4E3B0120" w14:textId="77777777" w:rsidR="00EC286A" w:rsidRPr="00E6547E" w:rsidRDefault="00EC286A" w:rsidP="00EC286A">
      <w:pPr>
        <w:jc w:val="both"/>
        <w:rPr>
          <w:rFonts w:ascii="Calibri" w:hAnsi="Calibri"/>
          <w:bCs/>
        </w:rPr>
      </w:pPr>
      <w:r w:rsidRPr="00E6547E">
        <w:rPr>
          <w:rFonts w:ascii="Calibri" w:hAnsi="Calibri"/>
          <w:bCs/>
        </w:rPr>
        <w:t>Son deberes de los asociados</w:t>
      </w:r>
    </w:p>
    <w:p w14:paraId="48A709F5" w14:textId="77777777" w:rsidR="00EC286A" w:rsidRPr="00E6547E" w:rsidRDefault="00EC286A" w:rsidP="00EC286A">
      <w:pPr>
        <w:jc w:val="both"/>
        <w:rPr>
          <w:rFonts w:ascii="Calibri" w:hAnsi="Calibri"/>
          <w:bCs/>
        </w:rPr>
      </w:pPr>
    </w:p>
    <w:p w14:paraId="4B35D3F8" w14:textId="77777777" w:rsidR="00EC286A" w:rsidRPr="00E6547E" w:rsidRDefault="00EC286A" w:rsidP="00EC286A">
      <w:pPr>
        <w:pStyle w:val="Prrafodelista"/>
        <w:numPr>
          <w:ilvl w:val="0"/>
          <w:numId w:val="4"/>
        </w:numPr>
        <w:jc w:val="both"/>
        <w:rPr>
          <w:rFonts w:ascii="Calibri" w:hAnsi="Calibri"/>
          <w:bCs/>
        </w:rPr>
      </w:pPr>
      <w:r w:rsidRPr="00E6547E">
        <w:rPr>
          <w:rFonts w:ascii="Calibri" w:hAnsi="Calibri"/>
          <w:bCs/>
        </w:rPr>
        <w:t>Basarse y respetar en virtud del vínculo asociativo los siguientes principios:</w:t>
      </w:r>
    </w:p>
    <w:p w14:paraId="6B11B45F" w14:textId="77777777" w:rsidR="00EC286A" w:rsidRPr="00E6547E" w:rsidRDefault="00EC286A" w:rsidP="00EC286A">
      <w:pPr>
        <w:pStyle w:val="Prrafodelista"/>
        <w:numPr>
          <w:ilvl w:val="1"/>
          <w:numId w:val="4"/>
        </w:numPr>
        <w:jc w:val="both"/>
        <w:rPr>
          <w:rFonts w:ascii="Calibri" w:hAnsi="Calibri"/>
          <w:bCs/>
        </w:rPr>
      </w:pPr>
      <w:r w:rsidRPr="00E6547E">
        <w:rPr>
          <w:rFonts w:ascii="Calibri" w:hAnsi="Calibri"/>
          <w:lang w:val="es-CO"/>
        </w:rPr>
        <w:t>El ser bueno, su trabajo y mecanismos de cooperación tienen primacía sobre los medios de producción.</w:t>
      </w:r>
    </w:p>
    <w:p w14:paraId="21419434" w14:textId="77777777" w:rsidR="00EC286A" w:rsidRPr="00E6547E" w:rsidRDefault="00EC286A" w:rsidP="00EC286A">
      <w:pPr>
        <w:pStyle w:val="Prrafodelista"/>
        <w:numPr>
          <w:ilvl w:val="1"/>
          <w:numId w:val="4"/>
        </w:numPr>
        <w:jc w:val="both"/>
        <w:rPr>
          <w:rFonts w:ascii="Calibri" w:hAnsi="Calibri"/>
          <w:bCs/>
        </w:rPr>
      </w:pPr>
      <w:r w:rsidRPr="00E6547E">
        <w:rPr>
          <w:rFonts w:ascii="Calibri" w:hAnsi="Calibri"/>
          <w:lang w:val="es-CO"/>
        </w:rPr>
        <w:t>Espíritu de solidaridad, cooperación, participación y ayuda mutua.</w:t>
      </w:r>
    </w:p>
    <w:p w14:paraId="6BDF53BF" w14:textId="77777777" w:rsidR="00EC286A" w:rsidRPr="00E6547E" w:rsidRDefault="00EC286A" w:rsidP="00EC286A">
      <w:pPr>
        <w:pStyle w:val="Prrafodelista"/>
        <w:numPr>
          <w:ilvl w:val="1"/>
          <w:numId w:val="4"/>
        </w:numPr>
        <w:jc w:val="both"/>
        <w:rPr>
          <w:rFonts w:ascii="Calibri" w:hAnsi="Calibri"/>
          <w:bCs/>
        </w:rPr>
      </w:pPr>
      <w:r w:rsidRPr="00E6547E">
        <w:rPr>
          <w:rFonts w:ascii="Calibri" w:hAnsi="Calibri"/>
          <w:lang w:val="es-CO"/>
        </w:rPr>
        <w:t>Administración democrática, participativa, autogestionaria y emprendedora.</w:t>
      </w:r>
    </w:p>
    <w:p w14:paraId="719CC3D0" w14:textId="77777777" w:rsidR="00EC286A" w:rsidRPr="00E6547E" w:rsidRDefault="00EC286A" w:rsidP="00EC286A">
      <w:pPr>
        <w:pStyle w:val="Prrafodelista"/>
        <w:numPr>
          <w:ilvl w:val="1"/>
          <w:numId w:val="4"/>
        </w:numPr>
        <w:jc w:val="both"/>
        <w:rPr>
          <w:rFonts w:ascii="Calibri" w:hAnsi="Calibri"/>
          <w:bCs/>
        </w:rPr>
      </w:pPr>
      <w:r w:rsidRPr="00E6547E">
        <w:rPr>
          <w:rFonts w:ascii="Calibri" w:hAnsi="Calibri"/>
          <w:lang w:val="es-CO"/>
        </w:rPr>
        <w:t>Adhesión voluntaria, responsable y abierta</w:t>
      </w:r>
    </w:p>
    <w:p w14:paraId="26110577" w14:textId="77777777" w:rsidR="00EC286A" w:rsidRPr="00E6547E" w:rsidRDefault="00EC286A" w:rsidP="00EC286A">
      <w:pPr>
        <w:pStyle w:val="Prrafodelista"/>
        <w:numPr>
          <w:ilvl w:val="1"/>
          <w:numId w:val="4"/>
        </w:numPr>
        <w:jc w:val="both"/>
        <w:rPr>
          <w:rFonts w:ascii="Calibri" w:hAnsi="Calibri"/>
          <w:bCs/>
        </w:rPr>
      </w:pPr>
      <w:r w:rsidRPr="00E6547E">
        <w:rPr>
          <w:rFonts w:ascii="Calibri" w:hAnsi="Calibri"/>
          <w:lang w:val="es-CO"/>
        </w:rPr>
        <w:t>Propiedad asociativa y solidaria sobre los medios de producción.</w:t>
      </w:r>
    </w:p>
    <w:p w14:paraId="760B664B" w14:textId="77777777" w:rsidR="00EC286A" w:rsidRPr="00E6547E" w:rsidRDefault="00EC286A" w:rsidP="00EC286A">
      <w:pPr>
        <w:pStyle w:val="Prrafodelista"/>
        <w:numPr>
          <w:ilvl w:val="1"/>
          <w:numId w:val="4"/>
        </w:numPr>
        <w:jc w:val="both"/>
        <w:rPr>
          <w:rFonts w:ascii="Calibri" w:hAnsi="Calibri"/>
          <w:bCs/>
        </w:rPr>
      </w:pPr>
      <w:r w:rsidRPr="00E6547E">
        <w:rPr>
          <w:rFonts w:ascii="Calibri" w:hAnsi="Calibri"/>
          <w:lang w:val="es-CO"/>
        </w:rPr>
        <w:t>Participación económica de los asociados, en justicia y equidad</w:t>
      </w:r>
    </w:p>
    <w:p w14:paraId="2E6030B3" w14:textId="77777777" w:rsidR="00EC286A" w:rsidRPr="00E6547E" w:rsidRDefault="00EC286A" w:rsidP="00EC286A">
      <w:pPr>
        <w:pStyle w:val="Prrafodelista"/>
        <w:numPr>
          <w:ilvl w:val="1"/>
          <w:numId w:val="4"/>
        </w:numPr>
        <w:jc w:val="both"/>
        <w:rPr>
          <w:rFonts w:ascii="Calibri" w:hAnsi="Calibri"/>
          <w:bCs/>
        </w:rPr>
      </w:pPr>
      <w:r w:rsidRPr="00E6547E">
        <w:rPr>
          <w:rFonts w:ascii="Calibri" w:hAnsi="Calibri"/>
          <w:lang w:val="es-CO"/>
        </w:rPr>
        <w:t>Formación e información para sus miembros, de manera permanente, oportuna y progresiva.</w:t>
      </w:r>
    </w:p>
    <w:p w14:paraId="3B391AC5" w14:textId="77777777" w:rsidR="00EC286A" w:rsidRPr="00E6547E" w:rsidRDefault="00EC286A" w:rsidP="00EC286A">
      <w:pPr>
        <w:pStyle w:val="Prrafodelista"/>
        <w:numPr>
          <w:ilvl w:val="1"/>
          <w:numId w:val="4"/>
        </w:numPr>
        <w:jc w:val="both"/>
        <w:rPr>
          <w:rFonts w:ascii="Calibri" w:hAnsi="Calibri"/>
          <w:bCs/>
        </w:rPr>
      </w:pPr>
      <w:r w:rsidRPr="00E6547E">
        <w:rPr>
          <w:rFonts w:ascii="Calibri" w:hAnsi="Calibri"/>
          <w:lang w:val="es-CO"/>
        </w:rPr>
        <w:t>Autonomía, autodeterminación y autogobierno.</w:t>
      </w:r>
    </w:p>
    <w:p w14:paraId="18C4C5F2" w14:textId="77777777" w:rsidR="00EC286A" w:rsidRPr="00E6547E" w:rsidRDefault="00EC286A" w:rsidP="00EC286A">
      <w:pPr>
        <w:pStyle w:val="Prrafodelista"/>
        <w:numPr>
          <w:ilvl w:val="1"/>
          <w:numId w:val="4"/>
        </w:numPr>
        <w:jc w:val="both"/>
        <w:rPr>
          <w:rFonts w:ascii="Calibri" w:hAnsi="Calibri"/>
          <w:bCs/>
        </w:rPr>
      </w:pPr>
      <w:r w:rsidRPr="00E6547E">
        <w:rPr>
          <w:rFonts w:ascii="Calibri" w:hAnsi="Calibri"/>
          <w:lang w:val="es-CO"/>
        </w:rPr>
        <w:t>Servicio a la comunidad.</w:t>
      </w:r>
    </w:p>
    <w:p w14:paraId="4FEA883D" w14:textId="77777777" w:rsidR="00EC286A" w:rsidRPr="00E6547E" w:rsidRDefault="00EC286A" w:rsidP="00EC286A">
      <w:pPr>
        <w:pStyle w:val="Prrafodelista"/>
        <w:numPr>
          <w:ilvl w:val="1"/>
          <w:numId w:val="4"/>
        </w:numPr>
        <w:jc w:val="both"/>
        <w:rPr>
          <w:rFonts w:ascii="Calibri" w:hAnsi="Calibri"/>
          <w:bCs/>
        </w:rPr>
      </w:pPr>
      <w:r w:rsidRPr="00E6547E">
        <w:rPr>
          <w:rFonts w:ascii="Calibri" w:hAnsi="Calibri"/>
          <w:lang w:val="es-CO"/>
        </w:rPr>
        <w:t>Integración con otras organizaciones del mismo sector.</w:t>
      </w:r>
    </w:p>
    <w:p w14:paraId="73797641" w14:textId="77777777" w:rsidR="00EC286A" w:rsidRPr="00E6547E" w:rsidRDefault="00EC286A" w:rsidP="00EC286A">
      <w:pPr>
        <w:pStyle w:val="Prrafodelista"/>
        <w:numPr>
          <w:ilvl w:val="1"/>
          <w:numId w:val="4"/>
        </w:numPr>
        <w:jc w:val="both"/>
        <w:rPr>
          <w:rFonts w:ascii="Calibri" w:hAnsi="Calibri"/>
          <w:bCs/>
        </w:rPr>
      </w:pPr>
      <w:r w:rsidRPr="00E6547E">
        <w:rPr>
          <w:rFonts w:ascii="Calibri" w:hAnsi="Calibri"/>
          <w:lang w:val="es-CO"/>
        </w:rPr>
        <w:t xml:space="preserve">Promoción de la cultura ecológica. </w:t>
      </w:r>
    </w:p>
    <w:p w14:paraId="15BAA39C" w14:textId="77777777" w:rsidR="00EC286A" w:rsidRPr="00E6547E" w:rsidRDefault="00EC286A" w:rsidP="00EC286A">
      <w:pPr>
        <w:pStyle w:val="Prrafodelista"/>
        <w:numPr>
          <w:ilvl w:val="0"/>
          <w:numId w:val="4"/>
        </w:numPr>
        <w:jc w:val="both"/>
        <w:rPr>
          <w:rFonts w:ascii="Calibri" w:hAnsi="Calibri"/>
          <w:bCs/>
        </w:rPr>
      </w:pPr>
      <w:r w:rsidRPr="00E6547E">
        <w:rPr>
          <w:rFonts w:ascii="Calibri" w:hAnsi="Calibri"/>
          <w:bCs/>
        </w:rPr>
        <w:t>Adquirir conocimiento sobre los principios básicos del cooperativismo, características del acuerdo cooperativo y estatutos que rigen la entidad.</w:t>
      </w:r>
    </w:p>
    <w:p w14:paraId="34236539" w14:textId="77777777" w:rsidR="00EC286A" w:rsidRPr="00E6547E" w:rsidRDefault="00EC286A" w:rsidP="00EC286A">
      <w:pPr>
        <w:pStyle w:val="Prrafodelista"/>
        <w:numPr>
          <w:ilvl w:val="0"/>
          <w:numId w:val="4"/>
        </w:numPr>
        <w:jc w:val="both"/>
        <w:rPr>
          <w:rFonts w:ascii="Calibri" w:hAnsi="Calibri"/>
          <w:bCs/>
        </w:rPr>
      </w:pPr>
      <w:r w:rsidRPr="00E6547E">
        <w:rPr>
          <w:rFonts w:ascii="Calibri" w:hAnsi="Calibri"/>
          <w:bCs/>
        </w:rPr>
        <w:t>Cumplir las obligaciones derivadas del acuerdo cooperativo.</w:t>
      </w:r>
    </w:p>
    <w:p w14:paraId="4CEF1578" w14:textId="77777777" w:rsidR="00EC286A" w:rsidRPr="00E6547E" w:rsidRDefault="00EC286A" w:rsidP="00EC286A">
      <w:pPr>
        <w:pStyle w:val="Prrafodelista"/>
        <w:numPr>
          <w:ilvl w:val="0"/>
          <w:numId w:val="4"/>
        </w:numPr>
        <w:jc w:val="both"/>
        <w:rPr>
          <w:rFonts w:ascii="Calibri" w:hAnsi="Calibri"/>
          <w:bCs/>
        </w:rPr>
      </w:pPr>
      <w:r w:rsidRPr="00E6547E">
        <w:rPr>
          <w:rFonts w:ascii="Calibri" w:hAnsi="Calibri"/>
          <w:bCs/>
        </w:rPr>
        <w:t>Aceptar y cumplir las decisiones de los órganos de administración y vigilancia.</w:t>
      </w:r>
    </w:p>
    <w:p w14:paraId="0B178DAA" w14:textId="77777777" w:rsidR="00EC286A" w:rsidRPr="00E6547E" w:rsidRDefault="00EC286A" w:rsidP="00EC286A">
      <w:pPr>
        <w:pStyle w:val="Prrafodelista"/>
        <w:numPr>
          <w:ilvl w:val="0"/>
          <w:numId w:val="4"/>
        </w:numPr>
        <w:jc w:val="both"/>
        <w:rPr>
          <w:rFonts w:ascii="Calibri" w:hAnsi="Calibri"/>
          <w:bCs/>
        </w:rPr>
      </w:pPr>
      <w:r w:rsidRPr="00E6547E">
        <w:rPr>
          <w:rFonts w:ascii="Calibri" w:hAnsi="Calibri"/>
          <w:bCs/>
        </w:rPr>
        <w:t>Comportarse solidariamente en sus relaciones con la cooperativa y con los asociados de las misma</w:t>
      </w:r>
    </w:p>
    <w:p w14:paraId="21A269E8" w14:textId="77777777" w:rsidR="00EC286A" w:rsidRPr="00E6547E" w:rsidRDefault="00EC286A" w:rsidP="00EC286A">
      <w:pPr>
        <w:pStyle w:val="Prrafodelista"/>
        <w:numPr>
          <w:ilvl w:val="0"/>
          <w:numId w:val="4"/>
        </w:numPr>
        <w:jc w:val="both"/>
        <w:rPr>
          <w:rFonts w:ascii="Calibri" w:hAnsi="Calibri"/>
          <w:bCs/>
        </w:rPr>
      </w:pPr>
      <w:r w:rsidRPr="00E6547E">
        <w:rPr>
          <w:rFonts w:ascii="Calibri" w:hAnsi="Calibri"/>
          <w:bCs/>
        </w:rPr>
        <w:t>Abstenerse de efectuar actos o de incurrir en omisiones que afecten la estabilidad económica o el prestigio social de la cooperativa.</w:t>
      </w:r>
    </w:p>
    <w:p w14:paraId="6EC5B721" w14:textId="77777777" w:rsidR="00EC286A" w:rsidRPr="00E6547E" w:rsidRDefault="00EC286A" w:rsidP="00EC286A">
      <w:pPr>
        <w:pStyle w:val="Prrafodelista"/>
        <w:numPr>
          <w:ilvl w:val="0"/>
          <w:numId w:val="4"/>
        </w:numPr>
        <w:jc w:val="both"/>
        <w:rPr>
          <w:rFonts w:ascii="Calibri" w:hAnsi="Calibri"/>
          <w:bCs/>
        </w:rPr>
      </w:pPr>
      <w:r w:rsidRPr="00E6547E">
        <w:rPr>
          <w:rFonts w:ascii="Calibri" w:hAnsi="Calibri"/>
          <w:bCs/>
        </w:rPr>
        <w:lastRenderedPageBreak/>
        <w:t>Guardar prudencia y discreción en materias política, racial, religiosa o de género en sus relaciones internas con la Cooperativa y evitar actuaciones en estos temas que la afecten.</w:t>
      </w:r>
    </w:p>
    <w:p w14:paraId="320F62A0" w14:textId="77777777" w:rsidR="00EC286A" w:rsidRPr="00E6547E" w:rsidRDefault="00EC286A" w:rsidP="00EC286A">
      <w:pPr>
        <w:pStyle w:val="Prrafodelista"/>
        <w:numPr>
          <w:ilvl w:val="0"/>
          <w:numId w:val="4"/>
        </w:numPr>
        <w:jc w:val="both"/>
        <w:rPr>
          <w:rFonts w:ascii="Calibri" w:hAnsi="Calibri"/>
          <w:bCs/>
        </w:rPr>
      </w:pPr>
      <w:r w:rsidRPr="00E6547E">
        <w:rPr>
          <w:rFonts w:ascii="Calibri" w:hAnsi="Calibri"/>
          <w:bCs/>
        </w:rPr>
        <w:t>Suministrar los informes que la Cooperativa le solicite para el buen desenvolvimiento de sus relaciones con ella e informar cualquier cambio de domicilio o de residencia.</w:t>
      </w:r>
    </w:p>
    <w:p w14:paraId="134774DC" w14:textId="77777777" w:rsidR="00EC286A" w:rsidRPr="00E6547E" w:rsidRDefault="00EC286A" w:rsidP="00EC286A">
      <w:pPr>
        <w:pStyle w:val="Prrafodelista"/>
        <w:numPr>
          <w:ilvl w:val="0"/>
          <w:numId w:val="4"/>
        </w:numPr>
        <w:jc w:val="both"/>
        <w:rPr>
          <w:rFonts w:ascii="Calibri" w:hAnsi="Calibri"/>
          <w:bCs/>
        </w:rPr>
      </w:pPr>
      <w:r w:rsidRPr="00E6547E">
        <w:rPr>
          <w:rFonts w:ascii="Calibri" w:hAnsi="Calibri"/>
          <w:bCs/>
        </w:rPr>
        <w:t>Asistir a las reuniones y demás eventos a que se les cite, a las asambleas generales ordinarias y extraordinarias y desempeñar fielmente los cargos dignatarios de dirección y vigilancia en la Cooperativa para los que sea nombrado.</w:t>
      </w:r>
    </w:p>
    <w:p w14:paraId="375AE281" w14:textId="77777777" w:rsidR="00EC286A" w:rsidRPr="00E6547E" w:rsidRDefault="00EC286A" w:rsidP="00EC286A">
      <w:pPr>
        <w:pStyle w:val="Prrafodelista"/>
        <w:numPr>
          <w:ilvl w:val="0"/>
          <w:numId w:val="4"/>
        </w:numPr>
        <w:jc w:val="both"/>
        <w:rPr>
          <w:rFonts w:ascii="Calibri" w:hAnsi="Calibri"/>
          <w:bCs/>
        </w:rPr>
      </w:pPr>
      <w:r w:rsidRPr="00E6547E">
        <w:rPr>
          <w:rFonts w:ascii="Calibri" w:hAnsi="Calibri"/>
          <w:bCs/>
        </w:rPr>
        <w:t>Participar en los programas de educación co</w:t>
      </w:r>
      <w:r w:rsidR="008E3FA4" w:rsidRPr="00E6547E">
        <w:rPr>
          <w:rFonts w:ascii="Calibri" w:hAnsi="Calibri"/>
          <w:bCs/>
        </w:rPr>
        <w:t>operativa y capacitación general.</w:t>
      </w:r>
    </w:p>
    <w:p w14:paraId="34B04CC0" w14:textId="77777777" w:rsidR="00EC286A" w:rsidRPr="00E6547E" w:rsidRDefault="00EC286A" w:rsidP="00EC286A">
      <w:pPr>
        <w:pStyle w:val="Prrafodelista"/>
        <w:numPr>
          <w:ilvl w:val="0"/>
          <w:numId w:val="4"/>
        </w:numPr>
        <w:jc w:val="both"/>
        <w:rPr>
          <w:rFonts w:ascii="Calibri" w:hAnsi="Calibri"/>
          <w:bCs/>
        </w:rPr>
      </w:pPr>
      <w:r w:rsidRPr="00E6547E">
        <w:rPr>
          <w:rFonts w:ascii="Calibri" w:hAnsi="Calibri"/>
          <w:bCs/>
        </w:rPr>
        <w:t>Abstenerse de utilizar o hacer uso de los bienes de la Cooperativa o de los que estén a cargo de ésta, para beneficio personal o a favor de terceros.</w:t>
      </w:r>
    </w:p>
    <w:p w14:paraId="6A7D2C14" w14:textId="77777777" w:rsidR="00EC286A" w:rsidRPr="00E6547E" w:rsidRDefault="00EC286A" w:rsidP="00EC286A">
      <w:pPr>
        <w:pStyle w:val="Prrafodelista"/>
        <w:numPr>
          <w:ilvl w:val="0"/>
          <w:numId w:val="4"/>
        </w:numPr>
        <w:jc w:val="both"/>
        <w:rPr>
          <w:rFonts w:ascii="Calibri" w:hAnsi="Calibri"/>
          <w:bCs/>
        </w:rPr>
      </w:pPr>
      <w:r w:rsidRPr="00E6547E">
        <w:rPr>
          <w:rFonts w:ascii="Calibri" w:hAnsi="Calibri"/>
          <w:bCs/>
        </w:rPr>
        <w:t>Responder económicamente por las pérdidas de dineros y demás bienes de la Cooperativa que estén bajo su manejo y responsabilidad.</w:t>
      </w:r>
    </w:p>
    <w:p w14:paraId="5F10DC4C" w14:textId="77777777" w:rsidR="00EC286A" w:rsidRPr="00E6547E" w:rsidRDefault="00EC286A" w:rsidP="00EC286A">
      <w:pPr>
        <w:pStyle w:val="Prrafodelista"/>
        <w:numPr>
          <w:ilvl w:val="0"/>
          <w:numId w:val="4"/>
        </w:numPr>
        <w:jc w:val="both"/>
        <w:rPr>
          <w:rFonts w:ascii="Calibri" w:hAnsi="Calibri"/>
          <w:bCs/>
        </w:rPr>
      </w:pPr>
      <w:r w:rsidRPr="00E6547E">
        <w:rPr>
          <w:rFonts w:ascii="Calibri" w:hAnsi="Calibri"/>
          <w:bCs/>
        </w:rPr>
        <w:t>Prestar la colaboración y solidaridad posible en casos de siniestro o riesgo inminente que afecten o amenacen a las personas o los bienes de la Cooperativa, así como en emergencias de trabajo, siempre que exista conocimiento previo de tales situaciones.</w:t>
      </w:r>
    </w:p>
    <w:p w14:paraId="24E03211" w14:textId="77777777" w:rsidR="00EC286A" w:rsidRPr="00E6547E" w:rsidRDefault="00EC286A" w:rsidP="00EC286A">
      <w:pPr>
        <w:pStyle w:val="Prrafodelista"/>
        <w:numPr>
          <w:ilvl w:val="0"/>
          <w:numId w:val="4"/>
        </w:numPr>
        <w:jc w:val="both"/>
        <w:rPr>
          <w:rFonts w:ascii="Calibri" w:hAnsi="Calibri"/>
          <w:bCs/>
        </w:rPr>
      </w:pPr>
      <w:r w:rsidRPr="00E6547E">
        <w:rPr>
          <w:rFonts w:ascii="Calibri" w:hAnsi="Calibri"/>
          <w:bCs/>
        </w:rPr>
        <w:t>Utilizar en todas sus relaciones con la Cooperativa el conducto regular, entendiéndose por éste las competencias, jerarquías y procedimientos que para cada caso se hayan señalado.</w:t>
      </w:r>
    </w:p>
    <w:p w14:paraId="47ED8394" w14:textId="77777777" w:rsidR="00EC286A" w:rsidRPr="00E6547E" w:rsidRDefault="00EC286A" w:rsidP="00EC286A">
      <w:pPr>
        <w:pStyle w:val="Prrafodelista"/>
        <w:numPr>
          <w:ilvl w:val="0"/>
          <w:numId w:val="4"/>
        </w:numPr>
        <w:jc w:val="both"/>
        <w:rPr>
          <w:rFonts w:ascii="Calibri" w:hAnsi="Calibri"/>
          <w:bCs/>
        </w:rPr>
      </w:pPr>
      <w:r w:rsidRPr="00E6547E">
        <w:rPr>
          <w:rFonts w:ascii="Calibri" w:hAnsi="Calibri"/>
          <w:bCs/>
        </w:rPr>
        <w:t>Cumplir con los demás deberes que resulten de la ley, el estatuto</w:t>
      </w:r>
      <w:r w:rsidR="008E3FA4" w:rsidRPr="00E6547E">
        <w:rPr>
          <w:rFonts w:ascii="Calibri" w:hAnsi="Calibri"/>
          <w:bCs/>
        </w:rPr>
        <w:t xml:space="preserve"> </w:t>
      </w:r>
      <w:r w:rsidRPr="00E6547E">
        <w:rPr>
          <w:rFonts w:ascii="Calibri" w:hAnsi="Calibri"/>
          <w:bCs/>
        </w:rPr>
        <w:t>y demás reglamentos.</w:t>
      </w:r>
    </w:p>
    <w:p w14:paraId="7DDD9097" w14:textId="77777777" w:rsidR="00EC286A" w:rsidRPr="00E6547E" w:rsidRDefault="00EC286A" w:rsidP="00EC286A">
      <w:pPr>
        <w:jc w:val="both"/>
        <w:rPr>
          <w:rFonts w:ascii="Calibri" w:hAnsi="Calibri"/>
          <w:b/>
          <w:smallCaps/>
          <w:lang w:val="es-CO"/>
        </w:rPr>
      </w:pPr>
    </w:p>
    <w:p w14:paraId="3800EA2A" w14:textId="77777777" w:rsidR="00EC286A" w:rsidRPr="00E6547E" w:rsidRDefault="00EC286A" w:rsidP="00EC286A">
      <w:pPr>
        <w:jc w:val="both"/>
        <w:rPr>
          <w:rFonts w:ascii="Calibri" w:hAnsi="Calibri"/>
          <w:b/>
          <w:smallCaps/>
          <w:lang w:val="es-CO"/>
        </w:rPr>
      </w:pPr>
      <w:r w:rsidRPr="00E6547E">
        <w:rPr>
          <w:rFonts w:ascii="Calibri" w:hAnsi="Calibri"/>
          <w:b/>
          <w:smallCaps/>
          <w:lang w:val="es-CO"/>
        </w:rPr>
        <w:t>Artículo 6. Derechos de los asociados</w:t>
      </w:r>
    </w:p>
    <w:p w14:paraId="16242A19" w14:textId="77777777" w:rsidR="00EC286A" w:rsidRPr="00E6547E" w:rsidRDefault="00EC286A" w:rsidP="00EC286A">
      <w:pPr>
        <w:jc w:val="both"/>
        <w:rPr>
          <w:rFonts w:ascii="Calibri" w:hAnsi="Calibri"/>
          <w:b/>
          <w:smallCaps/>
          <w:lang w:val="es-CO"/>
        </w:rPr>
      </w:pPr>
    </w:p>
    <w:p w14:paraId="046FB696" w14:textId="77777777" w:rsidR="00EC286A" w:rsidRPr="00E6547E" w:rsidRDefault="00EC286A" w:rsidP="00EC286A">
      <w:pPr>
        <w:jc w:val="both"/>
        <w:rPr>
          <w:rFonts w:ascii="Calibri" w:hAnsi="Calibri"/>
          <w:bCs/>
          <w:lang w:val="es-CO"/>
        </w:rPr>
      </w:pPr>
      <w:r w:rsidRPr="00E6547E">
        <w:rPr>
          <w:rFonts w:ascii="Calibri" w:hAnsi="Calibri"/>
          <w:bCs/>
          <w:lang w:val="es-CO"/>
        </w:rPr>
        <w:t xml:space="preserve">Son derechos de los asociados: </w:t>
      </w:r>
    </w:p>
    <w:p w14:paraId="4CBC4021" w14:textId="77777777" w:rsidR="00EC286A" w:rsidRPr="00E6547E" w:rsidRDefault="00EC286A" w:rsidP="00EC286A">
      <w:pPr>
        <w:jc w:val="both"/>
        <w:rPr>
          <w:rStyle w:val="Estilo6"/>
          <w:rFonts w:ascii="Calibri" w:hAnsi="Calibri"/>
          <w:b w:val="0"/>
        </w:rPr>
      </w:pPr>
    </w:p>
    <w:p w14:paraId="6CF50F32" w14:textId="77777777" w:rsidR="00EC286A" w:rsidRPr="00E6547E" w:rsidRDefault="00EC286A" w:rsidP="00EC286A">
      <w:pPr>
        <w:pStyle w:val="Prrafodelista"/>
        <w:numPr>
          <w:ilvl w:val="0"/>
          <w:numId w:val="5"/>
        </w:numPr>
        <w:jc w:val="both"/>
        <w:rPr>
          <w:rStyle w:val="Estilo6"/>
          <w:rFonts w:ascii="Calibri" w:hAnsi="Calibri"/>
          <w:b w:val="0"/>
        </w:rPr>
      </w:pPr>
      <w:r w:rsidRPr="00E6547E">
        <w:rPr>
          <w:rStyle w:val="Estilo6"/>
          <w:rFonts w:ascii="Calibri" w:hAnsi="Calibri"/>
          <w:b w:val="0"/>
        </w:rPr>
        <w:t>Tener igualdad de derechos y obligaciones sin consideración a sus aportes</w:t>
      </w:r>
    </w:p>
    <w:p w14:paraId="1054EFDF" w14:textId="77777777" w:rsidR="00EC286A" w:rsidRPr="00E6547E" w:rsidRDefault="00EC286A" w:rsidP="00EC286A">
      <w:pPr>
        <w:pStyle w:val="Prrafodelista"/>
        <w:numPr>
          <w:ilvl w:val="0"/>
          <w:numId w:val="5"/>
        </w:numPr>
        <w:jc w:val="both"/>
        <w:rPr>
          <w:rStyle w:val="Estilo6"/>
          <w:rFonts w:ascii="Calibri" w:hAnsi="Calibri"/>
          <w:b w:val="0"/>
        </w:rPr>
      </w:pPr>
      <w:r w:rsidRPr="00E6547E">
        <w:rPr>
          <w:rStyle w:val="Estilo6"/>
          <w:rFonts w:ascii="Calibri" w:hAnsi="Calibri"/>
          <w:b w:val="0"/>
        </w:rPr>
        <w:t>Integrarse social y económicamente, sin perjuicio de sus vínculos con otras entidades sin ánimo de lucro que tengan por fin promover el desarrollo integral del ser humano.</w:t>
      </w:r>
    </w:p>
    <w:p w14:paraId="2582F77C" w14:textId="77777777" w:rsidR="00EC286A" w:rsidRPr="00E6547E" w:rsidRDefault="00EC286A" w:rsidP="00EC286A">
      <w:pPr>
        <w:pStyle w:val="Prrafodelista"/>
        <w:numPr>
          <w:ilvl w:val="0"/>
          <w:numId w:val="5"/>
        </w:numPr>
        <w:jc w:val="both"/>
        <w:rPr>
          <w:rStyle w:val="Estilo6"/>
          <w:rFonts w:ascii="Calibri" w:hAnsi="Calibri"/>
          <w:b w:val="0"/>
        </w:rPr>
      </w:pPr>
      <w:r w:rsidRPr="00E6547E">
        <w:rPr>
          <w:rStyle w:val="Estilo6"/>
          <w:rFonts w:ascii="Calibri" w:hAnsi="Calibri"/>
          <w:b w:val="0"/>
        </w:rPr>
        <w:t>Utilizar los servicios de la Cooperativa y ocupar un puesto de trabajo en ella para el desarrollo de su objeto social, recibiendo las compensaciones correspondientes y justas por éste.</w:t>
      </w:r>
    </w:p>
    <w:p w14:paraId="2C5D0FBD" w14:textId="77777777" w:rsidR="00EC286A" w:rsidRPr="00E6547E" w:rsidRDefault="00EC286A" w:rsidP="00EC286A">
      <w:pPr>
        <w:pStyle w:val="Prrafodelista"/>
        <w:numPr>
          <w:ilvl w:val="0"/>
          <w:numId w:val="5"/>
        </w:numPr>
        <w:jc w:val="both"/>
        <w:rPr>
          <w:rStyle w:val="Estilo6"/>
          <w:rFonts w:ascii="Calibri" w:hAnsi="Calibri"/>
          <w:b w:val="0"/>
        </w:rPr>
      </w:pPr>
      <w:r w:rsidRPr="00E6547E">
        <w:rPr>
          <w:rStyle w:val="Estilo6"/>
          <w:rFonts w:ascii="Calibri" w:hAnsi="Calibri"/>
          <w:b w:val="0"/>
        </w:rPr>
        <w:t>Participar en las actividades generales de la Cooperativa y en su administración mediante el desempeño de cargos sociales, así como en la planeación, organización, control y evaluación de su trabajo y su área de labor.</w:t>
      </w:r>
    </w:p>
    <w:p w14:paraId="09318846" w14:textId="77777777" w:rsidR="00EC286A" w:rsidRPr="00E6547E" w:rsidRDefault="00EC286A" w:rsidP="00EC286A">
      <w:pPr>
        <w:pStyle w:val="Prrafodelista"/>
        <w:numPr>
          <w:ilvl w:val="0"/>
          <w:numId w:val="5"/>
        </w:numPr>
        <w:jc w:val="both"/>
        <w:rPr>
          <w:rStyle w:val="Estilo6"/>
          <w:rFonts w:ascii="Calibri" w:hAnsi="Calibri"/>
          <w:b w:val="0"/>
        </w:rPr>
      </w:pPr>
      <w:r w:rsidRPr="00E6547E">
        <w:rPr>
          <w:rStyle w:val="Estilo6"/>
          <w:rFonts w:ascii="Calibri" w:hAnsi="Calibri"/>
          <w:b w:val="0"/>
        </w:rPr>
        <w:t>Ser informados de la gestión de la Cooperativa, que implica la organización administrativa, sus desarrollos técnicos, avances y perspectivas de la actividad empresarial, la situación económica y financiera y sus resultados, así como de cualquier proyecto o decisión de trascendencia para el futuro de la Cooperativa.</w:t>
      </w:r>
    </w:p>
    <w:p w14:paraId="4C45AB43" w14:textId="77777777" w:rsidR="00EC286A" w:rsidRPr="00E6547E" w:rsidRDefault="00EC286A" w:rsidP="00EC286A">
      <w:pPr>
        <w:pStyle w:val="Prrafodelista"/>
        <w:numPr>
          <w:ilvl w:val="0"/>
          <w:numId w:val="5"/>
        </w:numPr>
        <w:jc w:val="both"/>
        <w:rPr>
          <w:rStyle w:val="Estilo6"/>
          <w:rFonts w:ascii="Calibri" w:hAnsi="Calibri"/>
          <w:b w:val="0"/>
        </w:rPr>
      </w:pPr>
      <w:r w:rsidRPr="00E6547E">
        <w:rPr>
          <w:rStyle w:val="Estilo6"/>
          <w:rFonts w:ascii="Calibri" w:hAnsi="Calibri"/>
          <w:b w:val="0"/>
        </w:rPr>
        <w:t>Ejercer actos de decisión y elección en las asambleas generales y en los demás eventos democráticos.</w:t>
      </w:r>
    </w:p>
    <w:p w14:paraId="27C80E45" w14:textId="77777777" w:rsidR="00EC286A" w:rsidRPr="00E6547E" w:rsidRDefault="00EC286A" w:rsidP="00EC286A">
      <w:pPr>
        <w:pStyle w:val="Prrafodelista"/>
        <w:numPr>
          <w:ilvl w:val="0"/>
          <w:numId w:val="5"/>
        </w:numPr>
        <w:jc w:val="both"/>
        <w:rPr>
          <w:rStyle w:val="Estilo6"/>
          <w:rFonts w:ascii="Calibri" w:hAnsi="Calibri"/>
          <w:b w:val="0"/>
        </w:rPr>
      </w:pPr>
      <w:r w:rsidRPr="00E6547E">
        <w:rPr>
          <w:rStyle w:val="Estilo6"/>
          <w:rFonts w:ascii="Calibri" w:hAnsi="Calibri"/>
          <w:b w:val="0"/>
        </w:rPr>
        <w:lastRenderedPageBreak/>
        <w:t xml:space="preserve">Fiscalizar la gestión de la Cooperativa en las condiciones, oportunidad y términos previstos por el presente el estatuto y los reglamentos. </w:t>
      </w:r>
    </w:p>
    <w:p w14:paraId="40D83A3E" w14:textId="77777777" w:rsidR="00EC286A" w:rsidRPr="00E6547E" w:rsidRDefault="00EC286A" w:rsidP="00EC286A">
      <w:pPr>
        <w:pStyle w:val="Prrafodelista"/>
        <w:numPr>
          <w:ilvl w:val="0"/>
          <w:numId w:val="5"/>
        </w:numPr>
        <w:jc w:val="both"/>
        <w:rPr>
          <w:rStyle w:val="Estilo6"/>
          <w:rFonts w:ascii="Calibri" w:hAnsi="Calibri"/>
          <w:b w:val="0"/>
        </w:rPr>
      </w:pPr>
      <w:r w:rsidRPr="00E6547E">
        <w:rPr>
          <w:rStyle w:val="Estilo6"/>
          <w:rFonts w:ascii="Calibri" w:hAnsi="Calibri"/>
          <w:b w:val="0"/>
        </w:rPr>
        <w:t xml:space="preserve">Tener acceso a la formación y capacitación que ofrezca la Cooperativa, bajo los términos y condiciones que esta señale. </w:t>
      </w:r>
    </w:p>
    <w:p w14:paraId="423F39CF" w14:textId="77777777" w:rsidR="00EC286A" w:rsidRPr="00E6547E" w:rsidRDefault="00EC286A" w:rsidP="00EC286A">
      <w:pPr>
        <w:pStyle w:val="Prrafodelista"/>
        <w:numPr>
          <w:ilvl w:val="0"/>
          <w:numId w:val="5"/>
        </w:numPr>
        <w:jc w:val="both"/>
        <w:rPr>
          <w:rStyle w:val="Estilo6"/>
          <w:rFonts w:ascii="Calibri" w:hAnsi="Calibri"/>
          <w:b w:val="0"/>
        </w:rPr>
      </w:pPr>
      <w:r w:rsidRPr="00E6547E">
        <w:rPr>
          <w:rStyle w:val="Estilo6"/>
          <w:rFonts w:ascii="Calibri" w:hAnsi="Calibri"/>
          <w:b w:val="0"/>
        </w:rPr>
        <w:t>Retirarse voluntariamente de la Cooperativa.</w:t>
      </w:r>
    </w:p>
    <w:p w14:paraId="0E999983" w14:textId="77777777" w:rsidR="00EC286A" w:rsidRPr="00E6547E" w:rsidRDefault="00EC286A" w:rsidP="00EC286A">
      <w:pPr>
        <w:pStyle w:val="Prrafodelista"/>
        <w:numPr>
          <w:ilvl w:val="0"/>
          <w:numId w:val="5"/>
        </w:numPr>
        <w:jc w:val="both"/>
        <w:rPr>
          <w:rStyle w:val="Estilo6"/>
          <w:rFonts w:ascii="Calibri" w:hAnsi="Calibri"/>
          <w:b w:val="0"/>
        </w:rPr>
      </w:pPr>
      <w:r w:rsidRPr="00E6547E">
        <w:rPr>
          <w:rStyle w:val="Estilo6"/>
          <w:rFonts w:ascii="Calibri" w:hAnsi="Calibri"/>
          <w:b w:val="0"/>
        </w:rPr>
        <w:t>Los demás que resulten de la ley, el estatuto</w:t>
      </w:r>
      <w:r w:rsidR="0071272C" w:rsidRPr="00E6547E">
        <w:rPr>
          <w:rStyle w:val="Estilo6"/>
          <w:rFonts w:ascii="Calibri" w:hAnsi="Calibri"/>
          <w:b w:val="0"/>
        </w:rPr>
        <w:t xml:space="preserve"> </w:t>
      </w:r>
      <w:r w:rsidRPr="00E6547E">
        <w:rPr>
          <w:rStyle w:val="Estilo6"/>
          <w:rFonts w:ascii="Calibri" w:hAnsi="Calibri"/>
          <w:b w:val="0"/>
        </w:rPr>
        <w:t>y demás reglamentos.</w:t>
      </w:r>
      <w:r w:rsidRPr="00E6547E">
        <w:rPr>
          <w:rStyle w:val="Estilo6"/>
          <w:rFonts w:ascii="Calibri" w:hAnsi="Calibri"/>
          <w:b w:val="0"/>
        </w:rPr>
        <w:cr/>
      </w:r>
    </w:p>
    <w:p w14:paraId="35A2EBDD" w14:textId="77777777" w:rsidR="00EC286A" w:rsidRPr="00E6547E" w:rsidRDefault="00EC286A" w:rsidP="00EC286A">
      <w:pPr>
        <w:jc w:val="both"/>
        <w:rPr>
          <w:rStyle w:val="Estilo6"/>
          <w:rFonts w:ascii="Calibri" w:hAnsi="Calibri"/>
          <w:b w:val="0"/>
        </w:rPr>
      </w:pPr>
      <w:r w:rsidRPr="00E6547E">
        <w:rPr>
          <w:rStyle w:val="Estilo6"/>
          <w:rFonts w:ascii="Calibri" w:hAnsi="Calibri"/>
          <w:b w:val="0"/>
        </w:rPr>
        <w:t>El ejercicio de los derechos estará condicionado al cumplimiento de los deberes.</w:t>
      </w:r>
    </w:p>
    <w:p w14:paraId="463F5CBE" w14:textId="77777777" w:rsidR="00EC286A" w:rsidRPr="00E6547E" w:rsidRDefault="00EC286A" w:rsidP="00EC286A">
      <w:pPr>
        <w:tabs>
          <w:tab w:val="left" w:pos="2880"/>
        </w:tabs>
        <w:jc w:val="both"/>
        <w:outlineLvl w:val="0"/>
        <w:rPr>
          <w:rFonts w:ascii="Calibri" w:hAnsi="Calibri"/>
        </w:rPr>
      </w:pPr>
    </w:p>
    <w:p w14:paraId="07D5CE9A" w14:textId="77777777" w:rsidR="00EC286A" w:rsidRPr="00E6547E" w:rsidRDefault="00EC286A" w:rsidP="00EC286A">
      <w:pPr>
        <w:jc w:val="both"/>
        <w:rPr>
          <w:rFonts w:ascii="Calibri" w:hAnsi="Calibri"/>
          <w:b/>
          <w:smallCaps/>
          <w:lang w:val="es-CO"/>
        </w:rPr>
      </w:pPr>
      <w:r w:rsidRPr="00E6547E">
        <w:rPr>
          <w:rFonts w:ascii="Calibri" w:hAnsi="Calibri"/>
          <w:b/>
          <w:smallCaps/>
          <w:lang w:val="es-CO"/>
        </w:rPr>
        <w:t>Artículo 7. Causales de retiro</w:t>
      </w:r>
    </w:p>
    <w:p w14:paraId="30639ACD" w14:textId="77777777" w:rsidR="00EC286A" w:rsidRPr="00E6547E" w:rsidRDefault="00EC286A" w:rsidP="00EC286A">
      <w:pPr>
        <w:jc w:val="both"/>
        <w:rPr>
          <w:rFonts w:ascii="Calibri" w:hAnsi="Calibri"/>
          <w:b/>
          <w:smallCaps/>
          <w:lang w:val="es-CO"/>
        </w:rPr>
      </w:pPr>
    </w:p>
    <w:p w14:paraId="78366E6E" w14:textId="77777777" w:rsidR="00EC286A" w:rsidRPr="00E6547E" w:rsidRDefault="00EC286A" w:rsidP="00EC286A">
      <w:pPr>
        <w:pStyle w:val="Prrafodelista"/>
        <w:numPr>
          <w:ilvl w:val="0"/>
          <w:numId w:val="6"/>
        </w:numPr>
        <w:jc w:val="both"/>
        <w:rPr>
          <w:rStyle w:val="Estilo6"/>
          <w:rFonts w:ascii="Calibri" w:hAnsi="Calibri"/>
          <w:b w:val="0"/>
        </w:rPr>
      </w:pPr>
      <w:r w:rsidRPr="00E6547E">
        <w:rPr>
          <w:rStyle w:val="Estilo6"/>
          <w:rFonts w:ascii="Calibri" w:hAnsi="Calibri"/>
          <w:b w:val="0"/>
        </w:rPr>
        <w:t>La calidad de asociado se perderá por muerte, disolución, pérdida de las calidades o condiciones para ser asociado conforme al estatuto, retiro voluntario o exclusión.</w:t>
      </w:r>
    </w:p>
    <w:p w14:paraId="5B37687F" w14:textId="77777777" w:rsidR="00EC286A" w:rsidRPr="00E6547E" w:rsidRDefault="00EC286A" w:rsidP="00EC286A">
      <w:pPr>
        <w:tabs>
          <w:tab w:val="left" w:pos="2880"/>
        </w:tabs>
        <w:jc w:val="both"/>
        <w:outlineLvl w:val="0"/>
        <w:rPr>
          <w:rFonts w:ascii="Calibri" w:hAnsi="Calibri"/>
        </w:rPr>
      </w:pPr>
    </w:p>
    <w:p w14:paraId="77B0B7C2" w14:textId="77777777" w:rsidR="00EC286A" w:rsidRPr="00E6547E" w:rsidRDefault="00EC286A" w:rsidP="00EC286A">
      <w:pPr>
        <w:jc w:val="both"/>
        <w:rPr>
          <w:rFonts w:ascii="Calibri" w:hAnsi="Calibri"/>
          <w:b/>
          <w:smallCaps/>
          <w:lang w:val="es-CO"/>
        </w:rPr>
      </w:pPr>
      <w:r w:rsidRPr="00E6547E">
        <w:rPr>
          <w:rFonts w:ascii="Calibri" w:hAnsi="Calibri"/>
          <w:b/>
          <w:smallCaps/>
          <w:lang w:val="es-CO"/>
        </w:rPr>
        <w:t>Artículo 8. Prohibiciones y Sanciones</w:t>
      </w:r>
    </w:p>
    <w:p w14:paraId="518695B2" w14:textId="77777777" w:rsidR="00EC286A" w:rsidRPr="00E6547E" w:rsidRDefault="00EC286A" w:rsidP="00EC286A">
      <w:pPr>
        <w:jc w:val="both"/>
        <w:rPr>
          <w:rFonts w:ascii="Calibri" w:hAnsi="Calibri"/>
          <w:b/>
          <w:smallCaps/>
          <w:lang w:val="es-CO"/>
        </w:rPr>
      </w:pPr>
    </w:p>
    <w:p w14:paraId="0AA57203" w14:textId="77777777" w:rsidR="00832485" w:rsidRPr="00E6547E" w:rsidRDefault="00832485" w:rsidP="00832485">
      <w:pPr>
        <w:jc w:val="both"/>
        <w:rPr>
          <w:rFonts w:ascii="Calibri" w:hAnsi="Calibri"/>
          <w:bCs/>
          <w:lang w:val="es-CO"/>
        </w:rPr>
      </w:pPr>
      <w:r w:rsidRPr="00E6547E">
        <w:rPr>
          <w:rFonts w:ascii="Calibri" w:hAnsi="Calibri"/>
          <w:bCs/>
          <w:lang w:val="es-CO"/>
        </w:rPr>
        <w:t>Se encuentra prohibido a los miembros de la entidad:</w:t>
      </w:r>
    </w:p>
    <w:p w14:paraId="08138508" w14:textId="77777777" w:rsidR="00832485" w:rsidRPr="00E6547E" w:rsidRDefault="00832485" w:rsidP="00832485">
      <w:pPr>
        <w:jc w:val="both"/>
        <w:rPr>
          <w:rFonts w:ascii="Calibri" w:hAnsi="Calibri"/>
          <w:bCs/>
          <w:lang w:val="es-CO"/>
        </w:rPr>
      </w:pPr>
    </w:p>
    <w:p w14:paraId="6FE33043" w14:textId="77777777" w:rsidR="00832485" w:rsidRPr="00E6547E" w:rsidRDefault="00832485" w:rsidP="00832485">
      <w:pPr>
        <w:pStyle w:val="Prrafodelista"/>
        <w:numPr>
          <w:ilvl w:val="0"/>
          <w:numId w:val="11"/>
        </w:numPr>
        <w:jc w:val="both"/>
        <w:rPr>
          <w:rFonts w:ascii="Calibri" w:hAnsi="Calibri"/>
          <w:bCs/>
          <w:lang w:val="es-CO"/>
        </w:rPr>
      </w:pPr>
      <w:r w:rsidRPr="00E6547E">
        <w:rPr>
          <w:rFonts w:ascii="Calibri" w:hAnsi="Calibri"/>
          <w:bCs/>
          <w:lang w:val="es-CO"/>
        </w:rPr>
        <w:t xml:space="preserve">Discriminar actuando como miembro de la entidad a otros miembros de la entidad u otras personas por razones de credo político o religioso, sexo, raza, nacionalidad u origen geográfico, clase o capacidad económica, o condición. </w:t>
      </w:r>
    </w:p>
    <w:p w14:paraId="79BF688E" w14:textId="77777777" w:rsidR="00832485" w:rsidRPr="00E6547E" w:rsidRDefault="00832485" w:rsidP="00832485">
      <w:pPr>
        <w:pStyle w:val="Prrafodelista"/>
        <w:numPr>
          <w:ilvl w:val="0"/>
          <w:numId w:val="11"/>
        </w:numPr>
        <w:jc w:val="both"/>
        <w:rPr>
          <w:rFonts w:ascii="Calibri" w:hAnsi="Calibri"/>
          <w:bCs/>
          <w:lang w:val="es-CO"/>
        </w:rPr>
      </w:pPr>
      <w:r w:rsidRPr="00E6547E">
        <w:rPr>
          <w:rFonts w:ascii="Calibri" w:hAnsi="Calibri"/>
          <w:bCs/>
          <w:lang w:val="es-CO"/>
        </w:rPr>
        <w:t xml:space="preserve">Usar el nombre y demás bienes de la entidad con propósitos diferentes a los objetivos de la entidad, en beneficio particular propio o de un tercero.   </w:t>
      </w:r>
    </w:p>
    <w:p w14:paraId="3F1B1748" w14:textId="77777777" w:rsidR="00832485" w:rsidRPr="00E6547E" w:rsidRDefault="00832485" w:rsidP="00832485">
      <w:pPr>
        <w:jc w:val="both"/>
        <w:rPr>
          <w:rFonts w:ascii="Calibri" w:hAnsi="Calibri"/>
          <w:bCs/>
          <w:lang w:val="es-CO"/>
        </w:rPr>
      </w:pPr>
    </w:p>
    <w:p w14:paraId="0D58FD33" w14:textId="77777777" w:rsidR="00832485" w:rsidRPr="00E6547E" w:rsidRDefault="00832485" w:rsidP="00832485">
      <w:pPr>
        <w:jc w:val="both"/>
        <w:rPr>
          <w:rFonts w:ascii="Calibri" w:hAnsi="Calibri"/>
          <w:bCs/>
          <w:lang w:val="es-CO"/>
        </w:rPr>
      </w:pPr>
      <w:r w:rsidRPr="00E6547E">
        <w:rPr>
          <w:rFonts w:ascii="Calibri" w:hAnsi="Calibri"/>
          <w:bCs/>
          <w:lang w:val="es-CO"/>
        </w:rPr>
        <w:t xml:space="preserve">Los miembros que incumplan los presentes estatutos se harán acreedores a las siguientes sanciones: </w:t>
      </w:r>
    </w:p>
    <w:p w14:paraId="29F6516A" w14:textId="77777777" w:rsidR="00832485" w:rsidRPr="00E6547E" w:rsidRDefault="00832485" w:rsidP="00832485">
      <w:pPr>
        <w:jc w:val="both"/>
        <w:rPr>
          <w:rFonts w:ascii="Calibri" w:hAnsi="Calibri"/>
          <w:bCs/>
          <w:lang w:val="es-CO"/>
        </w:rPr>
      </w:pPr>
    </w:p>
    <w:p w14:paraId="699E18B6" w14:textId="77777777" w:rsidR="00832485" w:rsidRPr="00E6547E" w:rsidRDefault="00832485" w:rsidP="00832485">
      <w:pPr>
        <w:pStyle w:val="Prrafodelista"/>
        <w:numPr>
          <w:ilvl w:val="0"/>
          <w:numId w:val="12"/>
        </w:numPr>
        <w:jc w:val="both"/>
        <w:rPr>
          <w:rFonts w:ascii="Calibri" w:hAnsi="Calibri"/>
          <w:bCs/>
          <w:lang w:val="es-CO"/>
        </w:rPr>
      </w:pPr>
      <w:r w:rsidRPr="00E6547E">
        <w:rPr>
          <w:rFonts w:ascii="Calibri" w:hAnsi="Calibri"/>
          <w:bCs/>
          <w:lang w:val="es-CO"/>
        </w:rPr>
        <w:t xml:space="preserve">Sanciones pecuniarias </w:t>
      </w:r>
    </w:p>
    <w:p w14:paraId="7126E9B6" w14:textId="77777777" w:rsidR="00832485" w:rsidRPr="00E6547E" w:rsidRDefault="00832485" w:rsidP="00832485">
      <w:pPr>
        <w:pStyle w:val="Prrafodelista"/>
        <w:numPr>
          <w:ilvl w:val="0"/>
          <w:numId w:val="12"/>
        </w:numPr>
        <w:jc w:val="both"/>
        <w:rPr>
          <w:rFonts w:ascii="Calibri" w:hAnsi="Calibri"/>
          <w:bCs/>
          <w:lang w:val="es-CO"/>
        </w:rPr>
      </w:pPr>
      <w:r w:rsidRPr="00E6547E">
        <w:rPr>
          <w:rFonts w:ascii="Calibri" w:hAnsi="Calibri"/>
          <w:bCs/>
          <w:lang w:val="es-CO"/>
        </w:rPr>
        <w:t xml:space="preserve">Suspensión de derechos como miembro. </w:t>
      </w:r>
    </w:p>
    <w:p w14:paraId="7CE0E506" w14:textId="77777777" w:rsidR="00832485" w:rsidRPr="00E6547E" w:rsidRDefault="00832485" w:rsidP="00832485">
      <w:pPr>
        <w:pStyle w:val="Prrafodelista"/>
        <w:numPr>
          <w:ilvl w:val="0"/>
          <w:numId w:val="12"/>
        </w:numPr>
        <w:jc w:val="both"/>
        <w:rPr>
          <w:rFonts w:ascii="Calibri" w:hAnsi="Calibri"/>
          <w:bCs/>
          <w:lang w:val="es-CO"/>
        </w:rPr>
      </w:pPr>
      <w:r w:rsidRPr="00E6547E">
        <w:rPr>
          <w:rFonts w:ascii="Calibri" w:hAnsi="Calibri"/>
          <w:bCs/>
          <w:lang w:val="es-CO"/>
        </w:rPr>
        <w:t>Retiro de la entidad.</w:t>
      </w:r>
    </w:p>
    <w:p w14:paraId="5ABF0566" w14:textId="77777777" w:rsidR="00832485" w:rsidRPr="00E6547E" w:rsidRDefault="00832485" w:rsidP="00832485">
      <w:pPr>
        <w:pStyle w:val="Prrafodelista"/>
        <w:jc w:val="both"/>
        <w:rPr>
          <w:rFonts w:ascii="Calibri" w:hAnsi="Calibri"/>
          <w:bCs/>
          <w:lang w:val="es-CO"/>
        </w:rPr>
      </w:pPr>
    </w:p>
    <w:p w14:paraId="6D3EFB62" w14:textId="77777777" w:rsidR="00832485" w:rsidRPr="00E6547E" w:rsidRDefault="00832485" w:rsidP="00832485">
      <w:pPr>
        <w:jc w:val="both"/>
        <w:rPr>
          <w:rFonts w:ascii="Calibri" w:hAnsi="Calibri"/>
        </w:rPr>
      </w:pPr>
      <w:r w:rsidRPr="00E6547E">
        <w:rPr>
          <w:rFonts w:ascii="Calibri" w:hAnsi="Calibri"/>
        </w:rPr>
        <w:t xml:space="preserve">Las sanciones serán impuestas por LA ASAMBLEA GENERAL O EL CONSEJO DE ADMINISTRACIÓN de acuerdo al reglamento interno de la entidad. Las sanciones podrán ser: pecuniarias, suspensión de derechos, exclusión de miembros, entre otras. Lo anterior, garantizando el debido proceso, derecho a la defensa y contradicción que tienen las partes, de acuerdo a lo establecido en el reglamento interno. </w:t>
      </w:r>
    </w:p>
    <w:p w14:paraId="243EDCEF" w14:textId="77777777" w:rsidR="00832485" w:rsidRPr="00E6547E" w:rsidRDefault="00832485" w:rsidP="00832485">
      <w:pPr>
        <w:tabs>
          <w:tab w:val="left" w:pos="2880"/>
        </w:tabs>
        <w:jc w:val="both"/>
        <w:outlineLvl w:val="0"/>
        <w:rPr>
          <w:rFonts w:ascii="Calibri" w:hAnsi="Calibri"/>
        </w:rPr>
      </w:pPr>
    </w:p>
    <w:p w14:paraId="1AAE79E5" w14:textId="77777777" w:rsidR="00832485" w:rsidRPr="00E6547E" w:rsidRDefault="00832485" w:rsidP="00832485">
      <w:pPr>
        <w:tabs>
          <w:tab w:val="left" w:pos="2880"/>
        </w:tabs>
        <w:jc w:val="both"/>
        <w:outlineLvl w:val="0"/>
        <w:rPr>
          <w:rFonts w:ascii="Calibri" w:hAnsi="Calibri"/>
        </w:rPr>
      </w:pPr>
      <w:r w:rsidRPr="00E6547E">
        <w:rPr>
          <w:rFonts w:ascii="Calibri" w:hAnsi="Calibri"/>
        </w:rPr>
        <w:t>Parágrafo. Se garantizará el derecho de defensa del inculpado mediante la posibilidad de presentar sus descargos.</w:t>
      </w:r>
    </w:p>
    <w:p w14:paraId="41EF5ED4" w14:textId="77777777" w:rsidR="00EC286A" w:rsidRPr="00E6547E" w:rsidRDefault="00EC286A" w:rsidP="00EC286A">
      <w:pPr>
        <w:tabs>
          <w:tab w:val="left" w:pos="2880"/>
        </w:tabs>
        <w:jc w:val="both"/>
        <w:outlineLvl w:val="0"/>
        <w:rPr>
          <w:rFonts w:ascii="Calibri" w:hAnsi="Calibri"/>
        </w:rPr>
      </w:pPr>
    </w:p>
    <w:p w14:paraId="1715CF33" w14:textId="77777777" w:rsidR="007D36E6" w:rsidRPr="00E6547E" w:rsidRDefault="007D36E6" w:rsidP="007D36E6">
      <w:pPr>
        <w:jc w:val="both"/>
        <w:rPr>
          <w:rFonts w:ascii="Calibri" w:hAnsi="Calibri"/>
          <w:b/>
          <w:smallCaps/>
          <w:lang w:val="es-CO"/>
        </w:rPr>
      </w:pPr>
      <w:r w:rsidRPr="00E6547E">
        <w:rPr>
          <w:rFonts w:ascii="Calibri" w:hAnsi="Calibri"/>
          <w:b/>
          <w:smallCaps/>
          <w:lang w:val="es-CO"/>
        </w:rPr>
        <w:t>Artículo 9. Patrimonio</w:t>
      </w:r>
    </w:p>
    <w:p w14:paraId="3ABA8562" w14:textId="77777777" w:rsidR="007D36E6" w:rsidRPr="00E6547E" w:rsidRDefault="007D36E6" w:rsidP="007D36E6">
      <w:pPr>
        <w:jc w:val="both"/>
        <w:rPr>
          <w:rFonts w:ascii="Calibri" w:hAnsi="Calibri"/>
          <w:b/>
          <w:smallCaps/>
          <w:lang w:val="es-CO"/>
        </w:rPr>
      </w:pPr>
    </w:p>
    <w:p w14:paraId="209BE0BD" w14:textId="77777777" w:rsidR="007D36E6" w:rsidRPr="00E6547E" w:rsidRDefault="007D36E6" w:rsidP="007D36E6">
      <w:pPr>
        <w:jc w:val="both"/>
        <w:rPr>
          <w:rFonts w:ascii="Calibri" w:hAnsi="Calibri"/>
          <w:lang w:val="es-CO"/>
        </w:rPr>
      </w:pPr>
      <w:r w:rsidRPr="00E6547E">
        <w:rPr>
          <w:rFonts w:ascii="Calibri" w:hAnsi="Calibri"/>
          <w:lang w:val="es-CO"/>
        </w:rPr>
        <w:lastRenderedPageBreak/>
        <w:t>El patrimonio de la cooperativa estará constituido por los aportes sociales individuales y los amortizados, los fondos y reservas de carácter permanente y las donaciones o auxilios que se reciban con destino al incremento patrimonial. Los aportes sociales ordinarios o extraordinarios que hagan los asociados pueden ser satisfechos en dinero, en especie o trabajo convencionalmente avaluados.</w:t>
      </w:r>
    </w:p>
    <w:p w14:paraId="7F5B8455" w14:textId="77777777" w:rsidR="00832485" w:rsidRPr="00E6547E" w:rsidRDefault="00832485" w:rsidP="007D36E6">
      <w:pPr>
        <w:jc w:val="both"/>
        <w:rPr>
          <w:rFonts w:ascii="Calibri" w:hAnsi="Calibri"/>
          <w:lang w:val="es-CO"/>
        </w:rPr>
      </w:pPr>
    </w:p>
    <w:p w14:paraId="5078A7CB" w14:textId="77777777" w:rsidR="00832485" w:rsidRPr="00E6547E" w:rsidRDefault="00832485" w:rsidP="00832485">
      <w:pPr>
        <w:jc w:val="both"/>
        <w:rPr>
          <w:rFonts w:ascii="Calibri" w:hAnsi="Calibri"/>
        </w:rPr>
      </w:pPr>
      <w:r w:rsidRPr="00E6547E">
        <w:rPr>
          <w:rFonts w:ascii="Calibri" w:hAnsi="Calibri"/>
        </w:rPr>
        <w:t xml:space="preserve">A la fecha de constitución, el patrimonio inicial asciende a la suma de $ </w:t>
      </w:r>
      <w:permStart w:id="1391203327" w:edGrp="everyone"/>
      <w:r w:rsidRPr="00E6547E">
        <w:rPr>
          <w:rStyle w:val="Estilo6"/>
          <w:rFonts w:ascii="Calibri" w:hAnsi="Calibri"/>
          <w:color w:val="BE0F34"/>
        </w:rPr>
        <w:t>INDIQUE EL VALOR TOTAL DEL PATRIMONIO</w:t>
      </w:r>
      <w:permEnd w:id="1391203327"/>
      <w:r w:rsidRPr="00E6547E">
        <w:rPr>
          <w:rFonts w:ascii="Calibri" w:hAnsi="Calibri"/>
        </w:rPr>
        <w:t xml:space="preserve">, que ha sido pagada por los asociados en </w:t>
      </w:r>
      <w:permStart w:id="1789927047" w:edGrp="everyone"/>
      <w:r w:rsidRPr="00E6547E">
        <w:rPr>
          <w:rStyle w:val="Estilo6"/>
          <w:rFonts w:ascii="Calibri" w:hAnsi="Calibri"/>
          <w:color w:val="BE0F34"/>
        </w:rPr>
        <w:t xml:space="preserve">INDIQUE COMO SE PAGO EL PATRIMONIO: DINERO, ESPECIE, TRABAJO, ETC. </w:t>
      </w:r>
      <w:permEnd w:id="1789927047"/>
    </w:p>
    <w:p w14:paraId="74F0AF0E" w14:textId="0006C38A" w:rsidR="00832485" w:rsidRPr="00E6547E" w:rsidRDefault="00832485" w:rsidP="00E70396">
      <w:pPr>
        <w:tabs>
          <w:tab w:val="left" w:pos="6630"/>
        </w:tabs>
        <w:jc w:val="both"/>
        <w:rPr>
          <w:rFonts w:ascii="Calibri" w:hAnsi="Calibri"/>
          <w:lang w:val="es-CO"/>
        </w:rPr>
      </w:pPr>
    </w:p>
    <w:p w14:paraId="170967DD" w14:textId="77777777" w:rsidR="007D36E6" w:rsidRPr="00E6547E" w:rsidRDefault="007D36E6" w:rsidP="00EC286A">
      <w:pPr>
        <w:tabs>
          <w:tab w:val="left" w:pos="2880"/>
        </w:tabs>
        <w:jc w:val="both"/>
        <w:outlineLvl w:val="0"/>
        <w:rPr>
          <w:rFonts w:ascii="Calibri" w:hAnsi="Calibri"/>
        </w:rPr>
      </w:pPr>
    </w:p>
    <w:p w14:paraId="5EE23B69" w14:textId="77777777" w:rsidR="00EC286A" w:rsidRPr="00E6547E" w:rsidRDefault="00EC286A" w:rsidP="00EC286A">
      <w:pPr>
        <w:jc w:val="center"/>
        <w:outlineLvl w:val="0"/>
        <w:rPr>
          <w:rFonts w:ascii="Calibri" w:hAnsi="Calibri"/>
          <w:b/>
          <w:smallCaps/>
        </w:rPr>
      </w:pPr>
      <w:r w:rsidRPr="00E6547E">
        <w:rPr>
          <w:rFonts w:ascii="Calibri" w:hAnsi="Calibri"/>
          <w:b/>
          <w:smallCaps/>
        </w:rPr>
        <w:t>Capítulo III.</w:t>
      </w:r>
    </w:p>
    <w:p w14:paraId="280E18D7" w14:textId="77777777" w:rsidR="00EC286A" w:rsidRPr="00E6547E" w:rsidRDefault="00EC286A" w:rsidP="00EC286A">
      <w:pPr>
        <w:jc w:val="center"/>
        <w:rPr>
          <w:rFonts w:ascii="Calibri" w:hAnsi="Calibri"/>
          <w:b/>
          <w:smallCaps/>
          <w:lang w:val="es-CO"/>
        </w:rPr>
      </w:pPr>
      <w:r w:rsidRPr="00E6547E">
        <w:rPr>
          <w:rFonts w:ascii="Calibri" w:hAnsi="Calibri"/>
          <w:b/>
          <w:smallCaps/>
        </w:rPr>
        <w:t>Estructura y funciones de los órganos de administración, dirección y fiscalización</w:t>
      </w:r>
    </w:p>
    <w:p w14:paraId="3FDBC6F3" w14:textId="77777777" w:rsidR="00EC286A" w:rsidRPr="00E6547E" w:rsidRDefault="00EC286A" w:rsidP="00EC286A">
      <w:pPr>
        <w:jc w:val="both"/>
        <w:rPr>
          <w:rFonts w:ascii="Calibri" w:hAnsi="Calibri"/>
          <w:b/>
          <w:smallCaps/>
          <w:lang w:val="es-CO"/>
        </w:rPr>
      </w:pPr>
    </w:p>
    <w:p w14:paraId="6D6C1FC2" w14:textId="42FC9667" w:rsidR="00EC286A" w:rsidRPr="00E6547E" w:rsidRDefault="00EC286A" w:rsidP="00EC286A">
      <w:pPr>
        <w:jc w:val="both"/>
        <w:rPr>
          <w:rFonts w:ascii="Calibri" w:hAnsi="Calibri"/>
          <w:b/>
          <w:bCs/>
        </w:rPr>
      </w:pPr>
      <w:r w:rsidRPr="00E6547E">
        <w:rPr>
          <w:rFonts w:ascii="Calibri" w:hAnsi="Calibri"/>
          <w:bCs/>
        </w:rPr>
        <w:t xml:space="preserve">La </w:t>
      </w:r>
      <w:r w:rsidRPr="00E6547E">
        <w:rPr>
          <w:rStyle w:val="Estilo6"/>
          <w:rFonts w:ascii="Calibri" w:hAnsi="Calibri"/>
          <w:b w:val="0"/>
        </w:rPr>
        <w:t>Entidad</w:t>
      </w:r>
      <w:r w:rsidRPr="00E6547E">
        <w:rPr>
          <w:rStyle w:val="Estilo6"/>
          <w:rFonts w:ascii="Calibri" w:hAnsi="Calibri"/>
        </w:rPr>
        <w:t xml:space="preserve"> </w:t>
      </w:r>
      <w:r w:rsidRPr="00E6547E">
        <w:rPr>
          <w:rFonts w:ascii="Calibri" w:hAnsi="Calibri"/>
          <w:bCs/>
        </w:rPr>
        <w:t>será administrada y dirigida</w:t>
      </w:r>
      <w:r w:rsidR="004C4D8B" w:rsidRPr="00E6547E">
        <w:rPr>
          <w:rFonts w:ascii="Calibri" w:hAnsi="Calibri"/>
          <w:bCs/>
        </w:rPr>
        <w:t xml:space="preserve"> por</w:t>
      </w:r>
      <w:r w:rsidRPr="00E6547E">
        <w:rPr>
          <w:rStyle w:val="Estilo6"/>
          <w:rFonts w:ascii="Calibri" w:hAnsi="Calibri"/>
          <w:b w:val="0"/>
        </w:rPr>
        <w:t xml:space="preserve"> la asamblea general, el consejo de administración y </w:t>
      </w:r>
      <w:r w:rsidRPr="00E6547E">
        <w:rPr>
          <w:rFonts w:ascii="Calibri" w:hAnsi="Calibri"/>
          <w:bCs/>
        </w:rPr>
        <w:t>el representante legal.</w:t>
      </w:r>
    </w:p>
    <w:p w14:paraId="680B3A41" w14:textId="77777777" w:rsidR="00EC286A" w:rsidRPr="00E6547E" w:rsidRDefault="00EC286A" w:rsidP="00EC286A">
      <w:pPr>
        <w:jc w:val="both"/>
        <w:rPr>
          <w:rFonts w:ascii="Calibri" w:hAnsi="Calibri"/>
          <w:b/>
          <w:smallCaps/>
          <w:lang w:val="es-CO"/>
        </w:rPr>
      </w:pPr>
    </w:p>
    <w:p w14:paraId="11C6B54B" w14:textId="77777777" w:rsidR="00EC286A" w:rsidRPr="00E6547E" w:rsidRDefault="007D36E6" w:rsidP="00EC286A">
      <w:pPr>
        <w:jc w:val="both"/>
        <w:rPr>
          <w:rFonts w:ascii="Calibri" w:hAnsi="Calibri"/>
          <w:bCs/>
          <w:lang w:val="es-CO"/>
        </w:rPr>
      </w:pPr>
      <w:r w:rsidRPr="00E6547E">
        <w:rPr>
          <w:rFonts w:ascii="Calibri" w:hAnsi="Calibri"/>
          <w:b/>
          <w:smallCaps/>
          <w:lang w:val="es-CO"/>
        </w:rPr>
        <w:t>Artículo 10</w:t>
      </w:r>
      <w:r w:rsidR="00EC286A" w:rsidRPr="00E6547E">
        <w:rPr>
          <w:rFonts w:ascii="Calibri" w:hAnsi="Calibri"/>
          <w:b/>
          <w:smallCaps/>
          <w:lang w:val="es-CO"/>
        </w:rPr>
        <w:t xml:space="preserve">. De la asamblea general: </w:t>
      </w:r>
      <w:r w:rsidR="00EC286A" w:rsidRPr="00E6547E">
        <w:rPr>
          <w:rFonts w:ascii="Calibri" w:hAnsi="Calibri"/>
          <w:bCs/>
          <w:lang w:val="es-CO"/>
        </w:rPr>
        <w:t xml:space="preserve"> </w:t>
      </w:r>
    </w:p>
    <w:p w14:paraId="0F25C462" w14:textId="77777777" w:rsidR="00EC286A" w:rsidRPr="00E6547E" w:rsidRDefault="00EC286A" w:rsidP="00EC286A">
      <w:pPr>
        <w:tabs>
          <w:tab w:val="left" w:pos="2880"/>
        </w:tabs>
        <w:jc w:val="both"/>
        <w:outlineLvl w:val="0"/>
        <w:rPr>
          <w:rFonts w:ascii="Calibri" w:hAnsi="Calibri"/>
          <w:lang w:val="es-CO"/>
        </w:rPr>
      </w:pPr>
    </w:p>
    <w:p w14:paraId="36EB97AD" w14:textId="77777777" w:rsidR="00EC286A" w:rsidRPr="00E6547E" w:rsidRDefault="00EC286A" w:rsidP="00EC286A">
      <w:pPr>
        <w:tabs>
          <w:tab w:val="left" w:pos="2880"/>
        </w:tabs>
        <w:jc w:val="both"/>
        <w:outlineLvl w:val="0"/>
        <w:rPr>
          <w:rFonts w:ascii="Calibri" w:hAnsi="Calibri"/>
          <w:lang w:val="es-CO"/>
        </w:rPr>
      </w:pPr>
      <w:r w:rsidRPr="00E6547E">
        <w:rPr>
          <w:rFonts w:ascii="Calibri" w:hAnsi="Calibri"/>
          <w:lang w:val="es-CO"/>
        </w:rPr>
        <w:t>La asamblea general es el órgano máximo y sus decisiones son obligatorias para todos los asociados, siempre que se hayan adoptado de conformidad con las normas legales, reglamentarias o estatutarias. La constituye la reunión de los asociados hábiles o de los delegados elegidos por éstos.</w:t>
      </w:r>
    </w:p>
    <w:p w14:paraId="0726AAE8" w14:textId="77777777" w:rsidR="00EC286A" w:rsidRPr="00E6547E" w:rsidRDefault="00EC286A" w:rsidP="00EC286A">
      <w:pPr>
        <w:tabs>
          <w:tab w:val="left" w:pos="2880"/>
        </w:tabs>
        <w:jc w:val="both"/>
        <w:outlineLvl w:val="0"/>
        <w:rPr>
          <w:rFonts w:ascii="Calibri" w:hAnsi="Calibri"/>
          <w:lang w:val="es-CO"/>
        </w:rPr>
      </w:pPr>
    </w:p>
    <w:p w14:paraId="71773EB3" w14:textId="77777777" w:rsidR="00EC286A" w:rsidRPr="00E6547E" w:rsidRDefault="00EC286A" w:rsidP="00EC286A">
      <w:pPr>
        <w:tabs>
          <w:tab w:val="left" w:pos="2880"/>
        </w:tabs>
        <w:jc w:val="both"/>
        <w:outlineLvl w:val="0"/>
        <w:rPr>
          <w:rFonts w:ascii="Calibri" w:hAnsi="Calibri"/>
          <w:lang w:val="es-CO"/>
        </w:rPr>
      </w:pPr>
      <w:r w:rsidRPr="00E6547E">
        <w:rPr>
          <w:rFonts w:ascii="Calibri" w:hAnsi="Calibri"/>
          <w:lang w:val="es-CO"/>
        </w:rPr>
        <w:t>Parágrafo. Son asociados hábiles, para efectos del presente artículo, los inscritos en el registro social que no tengan suspendidos sus derechos y se encuentren al corriente en el cumplimiento de sus obligaciones de acuerdo con los estatutos o reglamentos</w:t>
      </w:r>
    </w:p>
    <w:p w14:paraId="06AD509E" w14:textId="77777777" w:rsidR="00EC286A" w:rsidRPr="00E6547E" w:rsidRDefault="00EC286A" w:rsidP="00EC286A">
      <w:pPr>
        <w:tabs>
          <w:tab w:val="left" w:pos="2880"/>
        </w:tabs>
        <w:jc w:val="both"/>
        <w:outlineLvl w:val="0"/>
        <w:rPr>
          <w:rFonts w:ascii="Calibri" w:hAnsi="Calibri"/>
        </w:rPr>
      </w:pPr>
    </w:p>
    <w:p w14:paraId="41FA6CFA" w14:textId="77777777" w:rsidR="00EC286A" w:rsidRPr="00E6547E" w:rsidRDefault="00EC286A" w:rsidP="00EC286A">
      <w:pPr>
        <w:jc w:val="both"/>
        <w:outlineLvl w:val="0"/>
        <w:rPr>
          <w:rFonts w:ascii="Calibri" w:hAnsi="Calibri"/>
          <w:b/>
          <w:smallCaps/>
          <w:lang w:val="es-CO"/>
        </w:rPr>
      </w:pPr>
      <w:r w:rsidRPr="00E6547E">
        <w:rPr>
          <w:rFonts w:ascii="Calibri" w:hAnsi="Calibri"/>
          <w:b/>
          <w:smallCaps/>
        </w:rPr>
        <w:t xml:space="preserve">Artículo </w:t>
      </w:r>
      <w:r w:rsidR="007D36E6" w:rsidRPr="00E6547E">
        <w:rPr>
          <w:rFonts w:ascii="Calibri" w:hAnsi="Calibri"/>
          <w:b/>
          <w:smallCaps/>
          <w:lang w:val="es-CO"/>
        </w:rPr>
        <w:t>11</w:t>
      </w:r>
      <w:r w:rsidRPr="00E6547E">
        <w:rPr>
          <w:rFonts w:ascii="Calibri" w:hAnsi="Calibri"/>
          <w:b/>
          <w:smallCaps/>
          <w:lang w:val="es-CO"/>
        </w:rPr>
        <w:t>.</w:t>
      </w:r>
      <w:r w:rsidR="007D36E6" w:rsidRPr="00E6547E">
        <w:rPr>
          <w:rFonts w:ascii="Calibri" w:hAnsi="Calibri"/>
          <w:b/>
          <w:smallCaps/>
          <w:lang w:val="es-CO"/>
        </w:rPr>
        <w:t xml:space="preserve"> Reuniones</w:t>
      </w:r>
      <w:r w:rsidRPr="00E6547E">
        <w:rPr>
          <w:rFonts w:ascii="Calibri" w:hAnsi="Calibri"/>
          <w:b/>
          <w:smallCaps/>
          <w:lang w:val="es-CO"/>
        </w:rPr>
        <w:t xml:space="preserve">  </w:t>
      </w:r>
    </w:p>
    <w:p w14:paraId="3F3399C6" w14:textId="77777777" w:rsidR="00EC286A" w:rsidRPr="00E6547E" w:rsidRDefault="00EC286A" w:rsidP="00EC286A">
      <w:pPr>
        <w:jc w:val="both"/>
        <w:outlineLvl w:val="0"/>
        <w:rPr>
          <w:rFonts w:ascii="Calibri" w:hAnsi="Calibri"/>
          <w:b/>
          <w:smallCaps/>
          <w:lang w:val="es-CO"/>
        </w:rPr>
      </w:pPr>
    </w:p>
    <w:p w14:paraId="399F0A6F" w14:textId="77777777" w:rsidR="00EC286A" w:rsidRPr="00E6547E" w:rsidRDefault="00EC286A" w:rsidP="00EC286A">
      <w:pPr>
        <w:jc w:val="both"/>
        <w:rPr>
          <w:rFonts w:ascii="Calibri" w:hAnsi="Calibri"/>
          <w:bCs/>
        </w:rPr>
      </w:pPr>
      <w:r w:rsidRPr="00E6547E">
        <w:rPr>
          <w:rFonts w:ascii="Calibri" w:hAnsi="Calibri"/>
          <w:bCs/>
        </w:rPr>
        <w:t>Las reuniones de asamblea general serán ordinarias y extraordinarias. Las ordinarias deberán celebrarse dentro de los tres (3) primeros meses del año calendario para el cumplimiento de sus funciones regulares. Las extraordinarias podrán reunirse en cualquier época del año, con el objeto de tratar asuntos imprevistos o de urgencia que no puedan postergarse hasta la siguiente asamblea general ordinaria.</w:t>
      </w:r>
    </w:p>
    <w:p w14:paraId="2560256F" w14:textId="77777777" w:rsidR="00EC286A" w:rsidRPr="00E6547E" w:rsidRDefault="00EC286A" w:rsidP="00EC286A">
      <w:pPr>
        <w:jc w:val="both"/>
        <w:rPr>
          <w:rFonts w:ascii="Calibri" w:hAnsi="Calibri"/>
          <w:bCs/>
        </w:rPr>
      </w:pPr>
    </w:p>
    <w:p w14:paraId="7488D662" w14:textId="77777777" w:rsidR="00EC286A" w:rsidRPr="00E6547E" w:rsidRDefault="00EC286A" w:rsidP="00EC286A">
      <w:pPr>
        <w:jc w:val="both"/>
        <w:rPr>
          <w:rFonts w:ascii="Calibri" w:hAnsi="Calibri"/>
          <w:bCs/>
        </w:rPr>
      </w:pPr>
      <w:r w:rsidRPr="00E6547E">
        <w:rPr>
          <w:rFonts w:ascii="Calibri" w:hAnsi="Calibri"/>
          <w:bCs/>
        </w:rPr>
        <w:t>Las asambleas generales extraordinarias sólo podrán tratar los asuntos para los cuales fueron convocadas y los que se deriven estrictamente de éstos.</w:t>
      </w:r>
    </w:p>
    <w:p w14:paraId="40955D3F" w14:textId="77777777" w:rsidR="00EC286A" w:rsidRPr="00E6547E" w:rsidRDefault="00EC286A" w:rsidP="00EC286A">
      <w:pPr>
        <w:jc w:val="both"/>
        <w:rPr>
          <w:rFonts w:ascii="Calibri" w:hAnsi="Calibri"/>
          <w:bCs/>
        </w:rPr>
      </w:pPr>
    </w:p>
    <w:p w14:paraId="3D27063D" w14:textId="77777777" w:rsidR="00EC286A" w:rsidRPr="00E6547E" w:rsidRDefault="00EC286A" w:rsidP="00EC286A">
      <w:pPr>
        <w:jc w:val="both"/>
        <w:rPr>
          <w:rFonts w:ascii="Calibri" w:hAnsi="Calibri"/>
          <w:b/>
          <w:smallCaps/>
        </w:rPr>
      </w:pPr>
      <w:r w:rsidRPr="00E6547E">
        <w:rPr>
          <w:rFonts w:ascii="Calibri" w:hAnsi="Calibri"/>
          <w:b/>
          <w:smallCaps/>
        </w:rPr>
        <w:t>Artículo 12.</w:t>
      </w:r>
      <w:r w:rsidR="007D36E6" w:rsidRPr="00E6547E">
        <w:rPr>
          <w:rFonts w:ascii="Calibri" w:hAnsi="Calibri"/>
          <w:b/>
          <w:smallCaps/>
        </w:rPr>
        <w:t xml:space="preserve"> Quórum y Mayorías</w:t>
      </w:r>
    </w:p>
    <w:p w14:paraId="1D272F86" w14:textId="77777777" w:rsidR="00EC286A" w:rsidRPr="00E6547E" w:rsidRDefault="00EC286A" w:rsidP="00EC286A">
      <w:pPr>
        <w:jc w:val="both"/>
        <w:rPr>
          <w:rFonts w:ascii="Calibri" w:hAnsi="Calibri"/>
          <w:b/>
          <w:smallCaps/>
        </w:rPr>
      </w:pPr>
    </w:p>
    <w:p w14:paraId="0356E799" w14:textId="28714817" w:rsidR="008E3FA4" w:rsidRPr="00E6547E" w:rsidRDefault="00EC286A" w:rsidP="00EC286A">
      <w:pPr>
        <w:tabs>
          <w:tab w:val="left" w:pos="2880"/>
        </w:tabs>
        <w:jc w:val="both"/>
        <w:outlineLvl w:val="0"/>
        <w:rPr>
          <w:rFonts w:ascii="Calibri" w:hAnsi="Calibri"/>
          <w:bCs/>
        </w:rPr>
      </w:pPr>
      <w:r w:rsidRPr="00E6547E">
        <w:rPr>
          <w:rFonts w:ascii="Calibri" w:hAnsi="Calibri"/>
          <w:bCs/>
        </w:rPr>
        <w:t>Para llevar a cabo las reuniones de la asamblea general, la asistencia de la mitad de los asociados hábiles o de los delegados convocados constituirá quórum para deliber</w:t>
      </w:r>
      <w:r w:rsidR="004C4D8B" w:rsidRPr="00E6547E">
        <w:rPr>
          <w:rFonts w:ascii="Calibri" w:hAnsi="Calibri"/>
          <w:bCs/>
        </w:rPr>
        <w:t>ar y adoptar decisiones válidas. S</w:t>
      </w:r>
      <w:r w:rsidRPr="00E6547E">
        <w:rPr>
          <w:rFonts w:ascii="Calibri" w:hAnsi="Calibri"/>
          <w:bCs/>
        </w:rPr>
        <w:t>i dentro de la hora siguiente</w:t>
      </w:r>
      <w:r w:rsidR="004C4D8B" w:rsidRPr="00E6547E">
        <w:rPr>
          <w:rFonts w:ascii="Calibri" w:hAnsi="Calibri"/>
          <w:bCs/>
        </w:rPr>
        <w:t xml:space="preserve"> a la</w:t>
      </w:r>
      <w:r w:rsidRPr="00E6547E">
        <w:rPr>
          <w:rFonts w:ascii="Calibri" w:hAnsi="Calibri"/>
          <w:bCs/>
        </w:rPr>
        <w:t xml:space="preserve"> </w:t>
      </w:r>
      <w:r w:rsidR="004C4D8B" w:rsidRPr="00E6547E">
        <w:rPr>
          <w:rFonts w:ascii="Calibri" w:hAnsi="Calibri"/>
          <w:bCs/>
        </w:rPr>
        <w:t>indicada en</w:t>
      </w:r>
      <w:r w:rsidRPr="00E6547E">
        <w:rPr>
          <w:rFonts w:ascii="Calibri" w:hAnsi="Calibri"/>
          <w:bCs/>
        </w:rPr>
        <w:t xml:space="preserve"> la convocatoria </w:t>
      </w:r>
      <w:r w:rsidRPr="00E6547E">
        <w:rPr>
          <w:rFonts w:ascii="Calibri" w:hAnsi="Calibri"/>
          <w:bCs/>
        </w:rPr>
        <w:lastRenderedPageBreak/>
        <w:t xml:space="preserve">no se hubiere integrado este quórum, la asamblea podrá deliberar y adoptar decisiones válidas con un número de asociados no inferior al diez por ciento (10%) del total de los asociados hábiles, ni al cincuenta por ciento (50%) del número requerido para constituir una cooperativa. </w:t>
      </w:r>
    </w:p>
    <w:p w14:paraId="37FF89BC" w14:textId="77777777" w:rsidR="008E3FA4" w:rsidRPr="00E6547E" w:rsidRDefault="008E3FA4" w:rsidP="00EC286A">
      <w:pPr>
        <w:tabs>
          <w:tab w:val="left" w:pos="2880"/>
        </w:tabs>
        <w:jc w:val="both"/>
        <w:outlineLvl w:val="0"/>
        <w:rPr>
          <w:rFonts w:ascii="Calibri" w:hAnsi="Calibri"/>
          <w:bCs/>
        </w:rPr>
      </w:pPr>
    </w:p>
    <w:p w14:paraId="6153D121" w14:textId="77777777" w:rsidR="00EC286A" w:rsidRPr="00E6547E" w:rsidRDefault="00EC286A" w:rsidP="00EC286A">
      <w:pPr>
        <w:tabs>
          <w:tab w:val="left" w:pos="2880"/>
        </w:tabs>
        <w:jc w:val="both"/>
        <w:outlineLvl w:val="0"/>
        <w:rPr>
          <w:rFonts w:ascii="Calibri" w:hAnsi="Calibri"/>
          <w:bCs/>
        </w:rPr>
      </w:pPr>
      <w:r w:rsidRPr="00E6547E">
        <w:rPr>
          <w:rFonts w:ascii="Calibri" w:hAnsi="Calibri"/>
          <w:bCs/>
        </w:rPr>
        <w:t>En las asambleas generales de delegados el quórum mínimo será el cincuenta por ciento (50%) de los elegidos y convocados.</w:t>
      </w:r>
    </w:p>
    <w:p w14:paraId="678AC50A" w14:textId="77777777" w:rsidR="00EC286A" w:rsidRPr="00E6547E" w:rsidRDefault="00EC286A" w:rsidP="00EC286A">
      <w:pPr>
        <w:tabs>
          <w:tab w:val="left" w:pos="2880"/>
        </w:tabs>
        <w:jc w:val="both"/>
        <w:outlineLvl w:val="0"/>
        <w:rPr>
          <w:rFonts w:ascii="Calibri" w:hAnsi="Calibri"/>
          <w:bCs/>
        </w:rPr>
      </w:pPr>
    </w:p>
    <w:p w14:paraId="51B5F99B" w14:textId="77777777" w:rsidR="00EC286A" w:rsidRPr="00E6547E" w:rsidRDefault="00EC286A" w:rsidP="00EC286A">
      <w:pPr>
        <w:tabs>
          <w:tab w:val="left" w:pos="2880"/>
        </w:tabs>
        <w:jc w:val="both"/>
        <w:outlineLvl w:val="0"/>
        <w:rPr>
          <w:rFonts w:ascii="Calibri" w:hAnsi="Calibri"/>
        </w:rPr>
      </w:pPr>
      <w:r w:rsidRPr="00E6547E">
        <w:rPr>
          <w:rFonts w:ascii="Calibri" w:hAnsi="Calibri"/>
          <w:bCs/>
        </w:rPr>
        <w:t>Una vez constituido el quórum, éste no se entenderá desintegrado por el retiro de alguno o algunos de los asistentes, siempre que se mantenga el quórum mínimo a que se refiere el inciso anterior.</w:t>
      </w:r>
    </w:p>
    <w:p w14:paraId="4D359B81" w14:textId="77777777" w:rsidR="00EC286A" w:rsidRPr="00E6547E" w:rsidRDefault="00EC286A" w:rsidP="00EC286A">
      <w:pPr>
        <w:tabs>
          <w:tab w:val="left" w:pos="2880"/>
        </w:tabs>
        <w:jc w:val="both"/>
        <w:outlineLvl w:val="0"/>
        <w:rPr>
          <w:rFonts w:ascii="Calibri" w:hAnsi="Calibri"/>
        </w:rPr>
      </w:pPr>
    </w:p>
    <w:p w14:paraId="409C8DDB" w14:textId="77777777" w:rsidR="004C4D8B" w:rsidRPr="00E6547E" w:rsidRDefault="004C4D8B" w:rsidP="004C4D8B">
      <w:pPr>
        <w:tabs>
          <w:tab w:val="left" w:pos="2880"/>
        </w:tabs>
        <w:jc w:val="both"/>
        <w:outlineLvl w:val="0"/>
        <w:rPr>
          <w:rFonts w:ascii="Calibri" w:hAnsi="Calibri"/>
        </w:rPr>
      </w:pPr>
      <w:r w:rsidRPr="00E6547E">
        <w:rPr>
          <w:rFonts w:ascii="Calibri" w:hAnsi="Calibri"/>
        </w:rPr>
        <w:t xml:space="preserve">Por regla general las decisiones de la asamblea general se tomarán por mayoría absoluta de los votos de los asistentes. Para la aprobación de la reforma de los estatutos y la imposición de contribuciones obligatorias para los asociados, se requerirá del voto favorable de por lo menos el setenta por ciento (70%) de los asociados o delegados presentes en la asamblea. </w:t>
      </w:r>
    </w:p>
    <w:p w14:paraId="50FAE9F1" w14:textId="77777777" w:rsidR="004C4D8B" w:rsidRPr="00E6547E" w:rsidRDefault="004C4D8B" w:rsidP="004C4D8B">
      <w:pPr>
        <w:tabs>
          <w:tab w:val="left" w:pos="2880"/>
        </w:tabs>
        <w:jc w:val="both"/>
        <w:outlineLvl w:val="0"/>
        <w:rPr>
          <w:rFonts w:ascii="Calibri" w:hAnsi="Calibri"/>
        </w:rPr>
      </w:pPr>
    </w:p>
    <w:p w14:paraId="44EDA528" w14:textId="77777777" w:rsidR="004C4D8B" w:rsidRPr="00E6547E" w:rsidRDefault="004C4D8B" w:rsidP="004C4D8B">
      <w:pPr>
        <w:tabs>
          <w:tab w:val="left" w:pos="2880"/>
        </w:tabs>
        <w:jc w:val="both"/>
        <w:outlineLvl w:val="0"/>
        <w:rPr>
          <w:rFonts w:ascii="Calibri" w:hAnsi="Calibri"/>
        </w:rPr>
      </w:pPr>
      <w:r w:rsidRPr="00E6547E">
        <w:rPr>
          <w:rFonts w:ascii="Calibri" w:hAnsi="Calibri"/>
        </w:rPr>
        <w:t>La determinación sobre la fusión, incorporación, transformación, disolución y liquidación, deberá aprobarse con el voto de por lo menos el setenta por ciento (70%) del total de  asociados hábiles o delegados convocados.</w:t>
      </w:r>
    </w:p>
    <w:p w14:paraId="15DBA0ED" w14:textId="77777777" w:rsidR="00EC286A" w:rsidRPr="00E6547E" w:rsidRDefault="00EC286A" w:rsidP="00EC286A">
      <w:pPr>
        <w:tabs>
          <w:tab w:val="left" w:pos="2880"/>
        </w:tabs>
        <w:jc w:val="both"/>
        <w:outlineLvl w:val="0"/>
        <w:rPr>
          <w:rFonts w:ascii="Calibri" w:hAnsi="Calibri"/>
        </w:rPr>
      </w:pPr>
    </w:p>
    <w:p w14:paraId="25B95B06" w14:textId="77777777" w:rsidR="00EC286A" w:rsidRPr="00E6547E" w:rsidRDefault="00EC286A" w:rsidP="00EC286A">
      <w:pPr>
        <w:jc w:val="both"/>
        <w:rPr>
          <w:rFonts w:ascii="Calibri" w:hAnsi="Calibri"/>
          <w:b/>
          <w:smallCaps/>
        </w:rPr>
      </w:pPr>
      <w:r w:rsidRPr="00E6547E">
        <w:rPr>
          <w:rFonts w:ascii="Calibri" w:hAnsi="Calibri"/>
          <w:b/>
          <w:smallCaps/>
        </w:rPr>
        <w:t>Artículo 13.</w:t>
      </w:r>
      <w:r w:rsidR="007D36E6" w:rsidRPr="00E6547E">
        <w:rPr>
          <w:rFonts w:ascii="Calibri" w:hAnsi="Calibri"/>
          <w:b/>
          <w:smallCaps/>
        </w:rPr>
        <w:t xml:space="preserve"> Convocatoria</w:t>
      </w:r>
    </w:p>
    <w:p w14:paraId="52E5AE20" w14:textId="77777777" w:rsidR="00EC286A" w:rsidRPr="00E6547E" w:rsidRDefault="00EC286A" w:rsidP="00EC286A">
      <w:pPr>
        <w:tabs>
          <w:tab w:val="left" w:pos="2880"/>
        </w:tabs>
        <w:jc w:val="both"/>
        <w:outlineLvl w:val="0"/>
        <w:rPr>
          <w:rFonts w:ascii="Calibri" w:hAnsi="Calibri"/>
        </w:rPr>
      </w:pPr>
    </w:p>
    <w:p w14:paraId="5055DD43" w14:textId="69A49098" w:rsidR="00EC286A" w:rsidRPr="00E6547E" w:rsidRDefault="00EC286A" w:rsidP="00EC286A">
      <w:pPr>
        <w:tabs>
          <w:tab w:val="left" w:pos="2880"/>
        </w:tabs>
        <w:jc w:val="both"/>
        <w:outlineLvl w:val="0"/>
        <w:rPr>
          <w:rFonts w:ascii="Calibri" w:hAnsi="Calibri"/>
        </w:rPr>
      </w:pPr>
      <w:r w:rsidRPr="00E6547E">
        <w:rPr>
          <w:rFonts w:ascii="Calibri" w:hAnsi="Calibri"/>
        </w:rPr>
        <w:t xml:space="preserve">La asamblea ordinaria o extraordinaria, será convocada por el consejo de administración, para fecha, hora y lugar determinados, mediante </w:t>
      </w:r>
      <w:permStart w:id="220212970" w:edGrp="everyone"/>
      <w:r w:rsidRPr="00E6547E">
        <w:rPr>
          <w:rFonts w:ascii="Calibri" w:hAnsi="Calibri"/>
          <w:b/>
          <w:color w:val="C00000"/>
        </w:rPr>
        <w:t>INDICAR EL MEDIO (CARTA, EMAIL, PUBLICACIÓN EN EL PERIÓDICO, ETC) Y ANTELACIÓN (CON 5, 10, 15… DÍAS HÁBILES DE ANTELACIÓN O DÍAS CALENDARIO DE ANTELACIÓN</w:t>
      </w:r>
      <w:r w:rsidR="004C4D8B" w:rsidRPr="00E6547E">
        <w:rPr>
          <w:rFonts w:ascii="Calibri" w:hAnsi="Calibri"/>
          <w:b/>
          <w:color w:val="C00000"/>
        </w:rPr>
        <w:t>)</w:t>
      </w:r>
      <w:permEnd w:id="220212970"/>
    </w:p>
    <w:p w14:paraId="091632CD" w14:textId="77777777" w:rsidR="00EC286A" w:rsidRPr="00E6547E" w:rsidRDefault="00EC286A" w:rsidP="00EC286A">
      <w:pPr>
        <w:tabs>
          <w:tab w:val="left" w:pos="2880"/>
        </w:tabs>
        <w:jc w:val="both"/>
        <w:outlineLvl w:val="0"/>
        <w:rPr>
          <w:rFonts w:ascii="Calibri" w:hAnsi="Calibri"/>
        </w:rPr>
      </w:pPr>
    </w:p>
    <w:p w14:paraId="33A7A5AF" w14:textId="77777777" w:rsidR="00EC286A" w:rsidRPr="00E6547E" w:rsidRDefault="00EC286A" w:rsidP="00EC286A">
      <w:pPr>
        <w:tabs>
          <w:tab w:val="left" w:pos="2880"/>
        </w:tabs>
        <w:jc w:val="both"/>
        <w:outlineLvl w:val="0"/>
        <w:rPr>
          <w:rFonts w:ascii="Calibri" w:hAnsi="Calibri"/>
        </w:rPr>
      </w:pPr>
      <w:r w:rsidRPr="00E6547E">
        <w:rPr>
          <w:rFonts w:ascii="Calibri" w:hAnsi="Calibri"/>
        </w:rPr>
        <w:t>La junta de vigilancia, el revisor fiscal, o un quince por ciento (15%) mínimo de los asociados, podrán solicitar al consejo de administración, la convocatoria de asamblea general extraordinaria.</w:t>
      </w:r>
    </w:p>
    <w:p w14:paraId="418C01CA" w14:textId="77777777" w:rsidR="00EC286A" w:rsidRPr="00E6547E" w:rsidRDefault="00EC286A" w:rsidP="00EC286A">
      <w:pPr>
        <w:tabs>
          <w:tab w:val="left" w:pos="2880"/>
        </w:tabs>
        <w:jc w:val="both"/>
        <w:outlineLvl w:val="0"/>
        <w:rPr>
          <w:rFonts w:ascii="Calibri" w:hAnsi="Calibri"/>
        </w:rPr>
      </w:pPr>
    </w:p>
    <w:p w14:paraId="332D8CB5" w14:textId="77777777" w:rsidR="00EC286A" w:rsidRPr="00E6547E" w:rsidRDefault="00EC286A" w:rsidP="00EC286A">
      <w:pPr>
        <w:tabs>
          <w:tab w:val="left" w:pos="2880"/>
        </w:tabs>
        <w:jc w:val="both"/>
        <w:outlineLvl w:val="0"/>
        <w:rPr>
          <w:rFonts w:ascii="Calibri" w:hAnsi="Calibri"/>
          <w:b/>
          <w:color w:val="C00000"/>
        </w:rPr>
      </w:pPr>
      <w:permStart w:id="159728767" w:edGrp="everyone"/>
      <w:r w:rsidRPr="00E6547E">
        <w:rPr>
          <w:rFonts w:ascii="Calibri" w:hAnsi="Calibri"/>
          <w:b/>
          <w:color w:val="C00000"/>
        </w:rPr>
        <w:t xml:space="preserve">INDICAR LOS PROCEDIMIENTOS Y COMPETENCIA PARA LA CONVOCATORIA CUANDO EL CONSEJO DE ADMINISTRACIÓN NO CONVOQUE A REUNIÓN ORDINARIA DENTRO DEL PLAZO ESTABLECIDO </w:t>
      </w:r>
    </w:p>
    <w:permEnd w:id="159728767"/>
    <w:p w14:paraId="757BCBED" w14:textId="6033F664" w:rsidR="00EC286A" w:rsidRPr="00E6547E" w:rsidRDefault="00EC286A" w:rsidP="00E70396">
      <w:pPr>
        <w:tabs>
          <w:tab w:val="left" w:pos="1725"/>
        </w:tabs>
        <w:jc w:val="both"/>
        <w:outlineLvl w:val="0"/>
        <w:rPr>
          <w:rFonts w:ascii="Calibri" w:hAnsi="Calibri"/>
        </w:rPr>
      </w:pPr>
    </w:p>
    <w:p w14:paraId="294B2A93" w14:textId="77777777" w:rsidR="00EC286A" w:rsidRPr="00E6547E" w:rsidRDefault="00EC286A" w:rsidP="00EC286A">
      <w:pPr>
        <w:tabs>
          <w:tab w:val="left" w:pos="2880"/>
        </w:tabs>
        <w:jc w:val="both"/>
        <w:outlineLvl w:val="0"/>
        <w:rPr>
          <w:rFonts w:ascii="Calibri" w:hAnsi="Calibri"/>
        </w:rPr>
      </w:pPr>
      <w:r w:rsidRPr="00E6547E">
        <w:rPr>
          <w:rFonts w:ascii="Calibri" w:hAnsi="Calibri"/>
        </w:rPr>
        <w:t>La junta de vigilancia verificará la lista de asociados hábiles e inhábiles y la relación de estos últimos será publicada para conocimiento de los afectados.</w:t>
      </w:r>
    </w:p>
    <w:p w14:paraId="43AD1D66" w14:textId="77777777" w:rsidR="00EC286A" w:rsidRPr="00E6547E" w:rsidRDefault="00EC286A" w:rsidP="00EC286A">
      <w:pPr>
        <w:tabs>
          <w:tab w:val="left" w:pos="2880"/>
        </w:tabs>
        <w:jc w:val="both"/>
        <w:outlineLvl w:val="0"/>
        <w:rPr>
          <w:rFonts w:ascii="Calibri" w:hAnsi="Calibri"/>
        </w:rPr>
      </w:pPr>
    </w:p>
    <w:p w14:paraId="634D9D48" w14:textId="77777777" w:rsidR="00EC286A" w:rsidRPr="00E6547E" w:rsidRDefault="00EC286A" w:rsidP="00EC286A">
      <w:pPr>
        <w:jc w:val="both"/>
        <w:rPr>
          <w:rFonts w:ascii="Calibri" w:hAnsi="Calibri"/>
          <w:b/>
          <w:smallCaps/>
        </w:rPr>
      </w:pPr>
      <w:r w:rsidRPr="00E6547E">
        <w:rPr>
          <w:rFonts w:ascii="Calibri" w:hAnsi="Calibri"/>
          <w:b/>
          <w:smallCaps/>
        </w:rPr>
        <w:t>Artículo 14.</w:t>
      </w:r>
      <w:r w:rsidR="007D36E6" w:rsidRPr="00E6547E">
        <w:rPr>
          <w:rFonts w:ascii="Calibri" w:hAnsi="Calibri"/>
          <w:b/>
          <w:smallCaps/>
        </w:rPr>
        <w:t xml:space="preserve"> Funciones</w:t>
      </w:r>
    </w:p>
    <w:p w14:paraId="3397BB15" w14:textId="77777777" w:rsidR="00EC286A" w:rsidRPr="00E6547E" w:rsidRDefault="00EC286A" w:rsidP="00EC286A">
      <w:pPr>
        <w:jc w:val="both"/>
        <w:rPr>
          <w:rFonts w:ascii="Calibri" w:hAnsi="Calibri"/>
          <w:b/>
          <w:smallCaps/>
        </w:rPr>
      </w:pPr>
    </w:p>
    <w:p w14:paraId="5EF0EBFE" w14:textId="77777777" w:rsidR="00EC286A" w:rsidRPr="00E6547E" w:rsidRDefault="00EC286A" w:rsidP="00EC286A">
      <w:pPr>
        <w:rPr>
          <w:rFonts w:ascii="Calibri" w:hAnsi="Calibri"/>
          <w:bCs/>
        </w:rPr>
      </w:pPr>
      <w:r w:rsidRPr="00E6547E">
        <w:rPr>
          <w:rFonts w:ascii="Calibri" w:hAnsi="Calibri"/>
          <w:bCs/>
        </w:rPr>
        <w:t>Son funciones de la asamblea general las siguientes:</w:t>
      </w:r>
    </w:p>
    <w:p w14:paraId="5B9A6788" w14:textId="77777777" w:rsidR="00EC286A" w:rsidRPr="00E6547E" w:rsidRDefault="00EC286A" w:rsidP="00EC286A">
      <w:pPr>
        <w:tabs>
          <w:tab w:val="left" w:pos="2880"/>
        </w:tabs>
        <w:jc w:val="both"/>
        <w:outlineLvl w:val="0"/>
        <w:rPr>
          <w:rFonts w:ascii="Calibri" w:hAnsi="Calibri"/>
        </w:rPr>
      </w:pPr>
    </w:p>
    <w:p w14:paraId="4D82BAB3" w14:textId="77777777" w:rsidR="00EC286A" w:rsidRPr="00E6547E" w:rsidRDefault="00EC286A" w:rsidP="00EC286A">
      <w:pPr>
        <w:tabs>
          <w:tab w:val="left" w:pos="2880"/>
        </w:tabs>
        <w:jc w:val="both"/>
        <w:outlineLvl w:val="0"/>
        <w:rPr>
          <w:rFonts w:ascii="Calibri" w:hAnsi="Calibri"/>
        </w:rPr>
      </w:pPr>
      <w:r w:rsidRPr="00E6547E">
        <w:rPr>
          <w:rFonts w:ascii="Calibri" w:hAnsi="Calibri"/>
        </w:rPr>
        <w:lastRenderedPageBreak/>
        <w:t>1. Establecer las políticas y directrices generales de la cooperativa para el cumplimiento del objeto social.</w:t>
      </w:r>
    </w:p>
    <w:p w14:paraId="2B414D41" w14:textId="77777777" w:rsidR="00EC286A" w:rsidRPr="00E6547E" w:rsidRDefault="00EC286A" w:rsidP="00EC286A">
      <w:pPr>
        <w:tabs>
          <w:tab w:val="left" w:pos="2880"/>
        </w:tabs>
        <w:jc w:val="both"/>
        <w:outlineLvl w:val="0"/>
        <w:rPr>
          <w:rFonts w:ascii="Calibri" w:hAnsi="Calibri"/>
        </w:rPr>
      </w:pPr>
      <w:r w:rsidRPr="00E6547E">
        <w:rPr>
          <w:rFonts w:ascii="Calibri" w:hAnsi="Calibri"/>
        </w:rPr>
        <w:t>2. Reformar los estatutos.</w:t>
      </w:r>
    </w:p>
    <w:p w14:paraId="033D837E" w14:textId="77777777" w:rsidR="00EC286A" w:rsidRPr="00E6547E" w:rsidRDefault="00EC286A" w:rsidP="00EC286A">
      <w:pPr>
        <w:tabs>
          <w:tab w:val="left" w:pos="2880"/>
        </w:tabs>
        <w:jc w:val="both"/>
        <w:outlineLvl w:val="0"/>
        <w:rPr>
          <w:rFonts w:ascii="Calibri" w:hAnsi="Calibri"/>
        </w:rPr>
      </w:pPr>
      <w:r w:rsidRPr="00E6547E">
        <w:rPr>
          <w:rFonts w:ascii="Calibri" w:hAnsi="Calibri"/>
        </w:rPr>
        <w:t>3. Examinar los informes de los órganos de administración y vigilancia.</w:t>
      </w:r>
    </w:p>
    <w:p w14:paraId="69EA3A2F" w14:textId="77777777" w:rsidR="00EC286A" w:rsidRPr="00E6547E" w:rsidRDefault="00EC286A" w:rsidP="00EC286A">
      <w:pPr>
        <w:tabs>
          <w:tab w:val="left" w:pos="2880"/>
        </w:tabs>
        <w:jc w:val="both"/>
        <w:outlineLvl w:val="0"/>
        <w:rPr>
          <w:rFonts w:ascii="Calibri" w:hAnsi="Calibri"/>
        </w:rPr>
      </w:pPr>
      <w:r w:rsidRPr="00E6547E">
        <w:rPr>
          <w:rFonts w:ascii="Calibri" w:hAnsi="Calibri"/>
        </w:rPr>
        <w:t>4. Aprobar o improbar los estados financieros de fin de ejercicio.</w:t>
      </w:r>
    </w:p>
    <w:p w14:paraId="59C70CDE" w14:textId="77777777" w:rsidR="00EC286A" w:rsidRPr="00E6547E" w:rsidRDefault="00EC286A" w:rsidP="00EC286A">
      <w:pPr>
        <w:tabs>
          <w:tab w:val="left" w:pos="2880"/>
        </w:tabs>
        <w:jc w:val="both"/>
        <w:outlineLvl w:val="0"/>
        <w:rPr>
          <w:rFonts w:ascii="Calibri" w:hAnsi="Calibri"/>
        </w:rPr>
      </w:pPr>
      <w:r w:rsidRPr="00E6547E">
        <w:rPr>
          <w:rFonts w:ascii="Calibri" w:hAnsi="Calibri"/>
        </w:rPr>
        <w:t>5. Destinar los excedentes del ejercicio económico conforme a lo previsto en la ley y los estatutos.</w:t>
      </w:r>
    </w:p>
    <w:p w14:paraId="444591CA" w14:textId="77777777" w:rsidR="00EC286A" w:rsidRPr="00E6547E" w:rsidRDefault="00EC286A" w:rsidP="00EC286A">
      <w:pPr>
        <w:tabs>
          <w:tab w:val="left" w:pos="2880"/>
        </w:tabs>
        <w:jc w:val="both"/>
        <w:outlineLvl w:val="0"/>
        <w:rPr>
          <w:rFonts w:ascii="Calibri" w:hAnsi="Calibri"/>
        </w:rPr>
      </w:pPr>
      <w:r w:rsidRPr="00E6547E">
        <w:rPr>
          <w:rFonts w:ascii="Calibri" w:hAnsi="Calibri"/>
        </w:rPr>
        <w:t>6. Fijar aportes extraordinarios.</w:t>
      </w:r>
    </w:p>
    <w:p w14:paraId="3BF6D6DD" w14:textId="77777777" w:rsidR="00EC286A" w:rsidRPr="00E6547E" w:rsidRDefault="00EC286A" w:rsidP="00EC286A">
      <w:pPr>
        <w:tabs>
          <w:tab w:val="left" w:pos="2880"/>
        </w:tabs>
        <w:jc w:val="both"/>
        <w:outlineLvl w:val="0"/>
        <w:rPr>
          <w:rFonts w:ascii="Calibri" w:hAnsi="Calibri"/>
        </w:rPr>
      </w:pPr>
      <w:r w:rsidRPr="00E6547E">
        <w:rPr>
          <w:rFonts w:ascii="Calibri" w:hAnsi="Calibri"/>
        </w:rPr>
        <w:t>7. Elegir los miembros del consejo de administración y de la junta de vigilancia.</w:t>
      </w:r>
    </w:p>
    <w:p w14:paraId="079DA605" w14:textId="77777777" w:rsidR="00EC286A" w:rsidRPr="00E6547E" w:rsidRDefault="00EC286A" w:rsidP="00EC286A">
      <w:pPr>
        <w:tabs>
          <w:tab w:val="left" w:pos="2880"/>
        </w:tabs>
        <w:jc w:val="both"/>
        <w:outlineLvl w:val="0"/>
        <w:rPr>
          <w:rFonts w:ascii="Calibri" w:hAnsi="Calibri"/>
        </w:rPr>
      </w:pPr>
      <w:r w:rsidRPr="00E6547E">
        <w:rPr>
          <w:rFonts w:ascii="Calibri" w:hAnsi="Calibri"/>
        </w:rPr>
        <w:t>8. Elegir el revisor fiscal y su suplente y fijar su remuneración, y</w:t>
      </w:r>
    </w:p>
    <w:p w14:paraId="45F6B71A" w14:textId="77777777" w:rsidR="00EC286A" w:rsidRPr="00E6547E" w:rsidRDefault="00EC286A" w:rsidP="00EC286A">
      <w:pPr>
        <w:tabs>
          <w:tab w:val="left" w:pos="2880"/>
        </w:tabs>
        <w:jc w:val="both"/>
        <w:outlineLvl w:val="0"/>
        <w:rPr>
          <w:rFonts w:ascii="Calibri" w:hAnsi="Calibri"/>
        </w:rPr>
      </w:pPr>
      <w:r w:rsidRPr="00E6547E">
        <w:rPr>
          <w:rFonts w:ascii="Calibri" w:hAnsi="Calibri"/>
        </w:rPr>
        <w:t>9. Las demás que le señalen los estatutos y las leyes.</w:t>
      </w:r>
    </w:p>
    <w:p w14:paraId="24DB3D82" w14:textId="77777777" w:rsidR="00EC286A" w:rsidRPr="00E6547E" w:rsidRDefault="00EC286A" w:rsidP="00EC286A">
      <w:pPr>
        <w:tabs>
          <w:tab w:val="left" w:pos="2880"/>
        </w:tabs>
        <w:jc w:val="both"/>
        <w:outlineLvl w:val="0"/>
        <w:rPr>
          <w:rFonts w:ascii="Calibri" w:hAnsi="Calibri"/>
        </w:rPr>
      </w:pPr>
    </w:p>
    <w:p w14:paraId="09D36EA2" w14:textId="77777777" w:rsidR="00EC286A" w:rsidRPr="00E6547E" w:rsidRDefault="00EC286A" w:rsidP="00EC286A">
      <w:pPr>
        <w:pStyle w:val="Textoindependiente"/>
        <w:jc w:val="both"/>
        <w:rPr>
          <w:rFonts w:ascii="Calibri" w:hAnsi="Calibri" w:cs="Arial"/>
        </w:rPr>
      </w:pPr>
      <w:r w:rsidRPr="00E6547E">
        <w:rPr>
          <w:rFonts w:ascii="Calibri" w:hAnsi="Calibri"/>
          <w:b/>
          <w:smallCaps/>
          <w:lang w:val="es-CO"/>
        </w:rPr>
        <w:t>Artículo 15.</w:t>
      </w:r>
      <w:r w:rsidRPr="00E6547E">
        <w:rPr>
          <w:rFonts w:ascii="Calibri" w:hAnsi="Calibri" w:cs="Arial"/>
        </w:rPr>
        <w:t xml:space="preserve"> </w:t>
      </w:r>
      <w:r w:rsidR="007D36E6" w:rsidRPr="00E6547E">
        <w:rPr>
          <w:rFonts w:ascii="Calibri" w:hAnsi="Calibri" w:cs="Arial"/>
          <w:b/>
          <w:smallCaps/>
        </w:rPr>
        <w:t>Consejo de Administración</w:t>
      </w:r>
    </w:p>
    <w:p w14:paraId="0F47FE7E" w14:textId="77777777" w:rsidR="00EC286A" w:rsidRPr="00E6547E" w:rsidRDefault="00EC286A" w:rsidP="00EC286A">
      <w:pPr>
        <w:tabs>
          <w:tab w:val="left" w:pos="2880"/>
        </w:tabs>
        <w:jc w:val="both"/>
        <w:outlineLvl w:val="0"/>
        <w:rPr>
          <w:rFonts w:ascii="Calibri" w:hAnsi="Calibri"/>
        </w:rPr>
      </w:pPr>
    </w:p>
    <w:p w14:paraId="57FADFBE" w14:textId="77777777" w:rsidR="00EC286A" w:rsidRPr="00E6547E" w:rsidRDefault="00EC286A" w:rsidP="00EC286A">
      <w:pPr>
        <w:jc w:val="both"/>
        <w:rPr>
          <w:rFonts w:ascii="Calibri" w:hAnsi="Calibri"/>
        </w:rPr>
      </w:pPr>
      <w:r w:rsidRPr="00E6547E">
        <w:rPr>
          <w:rFonts w:ascii="Calibri" w:hAnsi="Calibri" w:cs="Arial"/>
        </w:rPr>
        <w:t>El consejo de administración es el órgano permanente de administración subordinado a las directrices y políticas de la asamblea general.</w:t>
      </w:r>
      <w:r w:rsidRPr="00E6547E">
        <w:rPr>
          <w:rStyle w:val="Estilo6"/>
          <w:rFonts w:ascii="Calibri" w:hAnsi="Calibri"/>
          <w:color w:val="BE0F34"/>
        </w:rPr>
        <w:t xml:space="preserve"> </w:t>
      </w:r>
      <w:r w:rsidRPr="00E6547E">
        <w:rPr>
          <w:rFonts w:ascii="Calibri" w:hAnsi="Calibri" w:cs="Arial"/>
        </w:rPr>
        <w:t xml:space="preserve">Se reunirá ordinariamente por lo menos </w:t>
      </w:r>
      <w:permStart w:id="1535079383" w:edGrp="everyone"/>
      <w:r w:rsidRPr="00E6547E">
        <w:rPr>
          <w:rStyle w:val="Estilo6"/>
          <w:rFonts w:ascii="Calibri" w:hAnsi="Calibri"/>
          <w:color w:val="BE0F34"/>
        </w:rPr>
        <w:t xml:space="preserve">INDIQUE LAS VECES QUE SE REUNIRÁ EL ÓRGANO EN UN PERIODO: POR EJEMPLO: 1 VEZ </w:t>
      </w:r>
      <w:permEnd w:id="1535079383"/>
      <w:r w:rsidRPr="00E6547E">
        <w:rPr>
          <w:rStyle w:val="Estilo6"/>
          <w:rFonts w:ascii="Calibri" w:hAnsi="Calibri"/>
        </w:rPr>
        <w:t>v</w:t>
      </w:r>
      <w:r w:rsidRPr="00E6547E">
        <w:rPr>
          <w:rFonts w:ascii="Calibri" w:hAnsi="Calibri"/>
        </w:rPr>
        <w:t xml:space="preserve">ez  cada </w:t>
      </w:r>
      <w:permStart w:id="1901615032" w:edGrp="everyone"/>
      <w:r w:rsidRPr="00E6547E">
        <w:rPr>
          <w:rStyle w:val="Estilo6"/>
          <w:rFonts w:ascii="Calibri" w:hAnsi="Calibri"/>
          <w:color w:val="BE0F34"/>
        </w:rPr>
        <w:t xml:space="preserve">INDIQUE CADA CUANTO SE REUNIRÁ EL ÓRGANO: POR EJEMPLO: CADA 2 MESES  </w:t>
      </w:r>
      <w:permEnd w:id="1901615032"/>
      <w:r w:rsidRPr="00E6547E">
        <w:rPr>
          <w:rFonts w:ascii="Calibri" w:hAnsi="Calibri"/>
        </w:rPr>
        <w:t xml:space="preserve">y podrá reunirse extraordinariamente cuando lo soliciten por escrito dos de sus miembros, el representante legal o el revisor fiscal.  </w:t>
      </w:r>
    </w:p>
    <w:p w14:paraId="4E667029" w14:textId="77777777" w:rsidR="00EC286A" w:rsidRPr="00E6547E" w:rsidRDefault="00EC286A" w:rsidP="00EC286A">
      <w:pPr>
        <w:jc w:val="both"/>
        <w:rPr>
          <w:rFonts w:ascii="Calibri" w:hAnsi="Calibri"/>
        </w:rPr>
      </w:pPr>
    </w:p>
    <w:p w14:paraId="4AE9C390" w14:textId="798488E5" w:rsidR="00EC286A" w:rsidRPr="00E6547E" w:rsidRDefault="00EC286A" w:rsidP="00EC286A">
      <w:pPr>
        <w:jc w:val="both"/>
        <w:rPr>
          <w:rFonts w:ascii="Calibri" w:hAnsi="Calibri"/>
          <w:b/>
          <w:color w:val="BE0F34"/>
        </w:rPr>
      </w:pPr>
      <w:r w:rsidRPr="00E6547E">
        <w:rPr>
          <w:rFonts w:ascii="Calibri" w:hAnsi="Calibri"/>
        </w:rPr>
        <w:t xml:space="preserve">La convocatoria para reuniones ordinarias y extraordinarias, las hará </w:t>
      </w:r>
      <w:permStart w:id="230649256" w:edGrp="everyone"/>
      <w:r w:rsidR="004B2645" w:rsidRPr="00E6547E">
        <w:rPr>
          <w:rFonts w:ascii="Calibri" w:hAnsi="Calibri"/>
          <w:b/>
          <w:color w:val="C00000"/>
        </w:rPr>
        <w:t>INDIQUE EL ÓRGANO</w:t>
      </w:r>
      <w:r w:rsidR="004B2645" w:rsidRPr="00E6547E">
        <w:rPr>
          <w:rFonts w:ascii="Calibri" w:hAnsi="Calibri"/>
          <w:color w:val="C00000"/>
        </w:rPr>
        <w:t xml:space="preserve"> </w:t>
      </w:r>
      <w:permEnd w:id="230649256"/>
      <w:r w:rsidRPr="00E6547E">
        <w:rPr>
          <w:rFonts w:ascii="Calibri" w:hAnsi="Calibri"/>
        </w:rPr>
        <w:t xml:space="preserve">con </w:t>
      </w:r>
      <w:permStart w:id="1875784973" w:edGrp="everyone"/>
      <w:r w:rsidRPr="00E6547E">
        <w:rPr>
          <w:rStyle w:val="Estilo6"/>
          <w:rFonts w:ascii="Calibri" w:hAnsi="Calibri"/>
          <w:color w:val="BE0F34"/>
        </w:rPr>
        <w:t xml:space="preserve">INDIQUE LOS DIAS DE ANTICIPACIÓN CON LOS CUALES SE DEBE CONVOCAR A LA REUNIÓN </w:t>
      </w:r>
      <w:permEnd w:id="1875784973"/>
      <w:r w:rsidRPr="00E6547E">
        <w:rPr>
          <w:rFonts w:ascii="Calibri" w:hAnsi="Calibri"/>
        </w:rPr>
        <w:t xml:space="preserve">días de anticipación, mediante </w:t>
      </w:r>
      <w:permStart w:id="485556901" w:edGrp="everyone"/>
      <w:r w:rsidRPr="00E6547E">
        <w:rPr>
          <w:rStyle w:val="Estilo6"/>
          <w:rFonts w:ascii="Calibri" w:hAnsi="Calibri"/>
          <w:color w:val="BE0F34"/>
        </w:rPr>
        <w:t>INDIQUE EL MEDIO A TRAVÉS DEL CUAL SE PUEDE CONVOCAR A REUNIÓN: CARTA, TELEGRAMA, FAX, E-MAIL, AVISO DE PRENSA ETC.,</w:t>
      </w:r>
      <w:r w:rsidRPr="00E6547E">
        <w:rPr>
          <w:rFonts w:ascii="Calibri" w:hAnsi="Calibri"/>
          <w:bCs/>
        </w:rPr>
        <w:t xml:space="preserve">  </w:t>
      </w:r>
      <w:permEnd w:id="485556901"/>
    </w:p>
    <w:p w14:paraId="05005005" w14:textId="77777777" w:rsidR="00EC286A" w:rsidRPr="00E6547E" w:rsidRDefault="00EC286A" w:rsidP="00EC286A">
      <w:pPr>
        <w:jc w:val="both"/>
        <w:rPr>
          <w:rFonts w:ascii="Calibri" w:hAnsi="Calibri"/>
          <w:bCs/>
        </w:rPr>
      </w:pPr>
    </w:p>
    <w:p w14:paraId="780A8816" w14:textId="77777777" w:rsidR="00EC286A" w:rsidRPr="00E6547E" w:rsidRDefault="00EC286A" w:rsidP="00EC286A">
      <w:pPr>
        <w:tabs>
          <w:tab w:val="left" w:pos="2880"/>
        </w:tabs>
        <w:jc w:val="both"/>
        <w:outlineLvl w:val="0"/>
        <w:rPr>
          <w:rFonts w:ascii="Calibri" w:hAnsi="Calibri"/>
          <w:b/>
          <w:color w:val="C00000"/>
        </w:rPr>
      </w:pPr>
      <w:permStart w:id="1879575341" w:edGrp="everyone"/>
      <w:r w:rsidRPr="00E6547E">
        <w:rPr>
          <w:rFonts w:ascii="Calibri" w:hAnsi="Calibri"/>
          <w:b/>
          <w:color w:val="C00000"/>
        </w:rPr>
        <w:t>INDICAR CUANDO EXISTE QUÓRUM DELIBERATORIO (CUANTOS TIENEN QUE ESTAR PRESENTES EN LA REUNIÓN PARA QUE SEAN VÁLIDAS) Y MAYORÍA DECISORIA (CUANTOS TIENEN QUE VOTAR A FAVOR PARA QUE SEAN VÁLIDAS LAS DECISIONES).</w:t>
      </w:r>
    </w:p>
    <w:permEnd w:id="1879575341"/>
    <w:p w14:paraId="47139DA4" w14:textId="77777777" w:rsidR="00EC286A" w:rsidRPr="00E6547E" w:rsidRDefault="00EC286A" w:rsidP="00EC286A">
      <w:pPr>
        <w:tabs>
          <w:tab w:val="left" w:pos="2880"/>
        </w:tabs>
        <w:jc w:val="both"/>
        <w:outlineLvl w:val="0"/>
        <w:rPr>
          <w:rFonts w:ascii="Calibri" w:hAnsi="Calibri"/>
        </w:rPr>
      </w:pPr>
    </w:p>
    <w:p w14:paraId="56937AE9" w14:textId="77777777" w:rsidR="00EC286A" w:rsidRPr="00E6547E" w:rsidRDefault="00EC286A" w:rsidP="00EC286A">
      <w:pPr>
        <w:pStyle w:val="Textoindependiente"/>
        <w:jc w:val="both"/>
        <w:rPr>
          <w:rFonts w:ascii="Calibri" w:hAnsi="Calibri" w:cs="Arial"/>
        </w:rPr>
      </w:pPr>
      <w:r w:rsidRPr="00E6547E">
        <w:rPr>
          <w:rFonts w:ascii="Calibri" w:hAnsi="Calibri"/>
          <w:b/>
          <w:smallCaps/>
          <w:lang w:val="es-CO"/>
        </w:rPr>
        <w:t>Artículo 16.</w:t>
      </w:r>
      <w:r w:rsidRPr="00E6547E">
        <w:rPr>
          <w:rFonts w:ascii="Calibri" w:hAnsi="Calibri" w:cs="Arial"/>
        </w:rPr>
        <w:t xml:space="preserve"> </w:t>
      </w:r>
      <w:r w:rsidR="007D36E6" w:rsidRPr="00E6547E">
        <w:rPr>
          <w:rFonts w:ascii="Calibri" w:hAnsi="Calibri" w:cs="Arial"/>
          <w:b/>
          <w:smallCaps/>
        </w:rPr>
        <w:t>Composición del consejo de administración</w:t>
      </w:r>
    </w:p>
    <w:p w14:paraId="72DF30C8" w14:textId="77777777" w:rsidR="00EC286A" w:rsidRPr="00E6547E" w:rsidRDefault="00EC286A" w:rsidP="00EC286A">
      <w:pPr>
        <w:jc w:val="both"/>
        <w:rPr>
          <w:rFonts w:ascii="Calibri" w:hAnsi="Calibri"/>
          <w:b/>
          <w:smallCaps/>
        </w:rPr>
      </w:pPr>
    </w:p>
    <w:p w14:paraId="775F5753" w14:textId="15D3B671" w:rsidR="00EC286A" w:rsidRPr="00E6547E" w:rsidRDefault="00EC286A" w:rsidP="00EC286A">
      <w:pPr>
        <w:jc w:val="both"/>
        <w:rPr>
          <w:rFonts w:ascii="Calibri" w:hAnsi="Calibri"/>
          <w:b/>
          <w:color w:val="BE0F34"/>
        </w:rPr>
      </w:pPr>
      <w:r w:rsidRPr="00E6547E">
        <w:rPr>
          <w:rFonts w:ascii="Calibri" w:hAnsi="Calibri" w:cs="Arial"/>
        </w:rPr>
        <w:t>El Consejo de Administración</w:t>
      </w:r>
      <w:r w:rsidRPr="00E6547E">
        <w:rPr>
          <w:rStyle w:val="Estilo6"/>
          <w:rFonts w:ascii="Calibri" w:hAnsi="Calibri"/>
          <w:color w:val="BE0F34"/>
        </w:rPr>
        <w:t xml:space="preserve">  </w:t>
      </w:r>
      <w:r w:rsidRPr="00E6547E">
        <w:rPr>
          <w:rFonts w:ascii="Calibri" w:hAnsi="Calibri" w:cs="Arial"/>
        </w:rPr>
        <w:t>será elegid</w:t>
      </w:r>
      <w:r w:rsidR="004B2645" w:rsidRPr="00E6547E">
        <w:rPr>
          <w:rFonts w:ascii="Calibri" w:hAnsi="Calibri" w:cs="Arial"/>
        </w:rPr>
        <w:t>o por la Asamblea G</w:t>
      </w:r>
      <w:r w:rsidRPr="00E6547E">
        <w:rPr>
          <w:rFonts w:ascii="Calibri" w:hAnsi="Calibri" w:cs="Arial"/>
        </w:rPr>
        <w:t xml:space="preserve">eneral por el sistema de </w:t>
      </w:r>
      <w:permStart w:id="1598703829" w:edGrp="everyone"/>
      <w:r w:rsidRPr="00E6547E">
        <w:rPr>
          <w:rStyle w:val="Estilo6"/>
          <w:rFonts w:ascii="Calibri" w:hAnsi="Calibri"/>
          <w:color w:val="BE0F34"/>
        </w:rPr>
        <w:t xml:space="preserve">INDIQUE EL SISTEMA DE ELECCIÓN, POR EJEMPLO: SISTEMA DE CUOCIENTE ELECTORAL, POR PLANCHA ÚNICA, </w:t>
      </w:r>
      <w:r w:rsidR="004B2645" w:rsidRPr="00E6547E">
        <w:rPr>
          <w:rStyle w:val="Estilo6"/>
          <w:rFonts w:ascii="Calibri" w:hAnsi="Calibri"/>
          <w:color w:val="BE0F34"/>
        </w:rPr>
        <w:t>UNINOMINAL</w:t>
      </w:r>
      <w:r w:rsidRPr="00E6547E">
        <w:rPr>
          <w:rStyle w:val="Estilo6"/>
          <w:rFonts w:ascii="Calibri" w:hAnsi="Calibri"/>
          <w:color w:val="BE0F34"/>
        </w:rPr>
        <w:t xml:space="preserve">, ETC. </w:t>
      </w:r>
      <w:permEnd w:id="1598703829"/>
      <w:r w:rsidRPr="00E6547E">
        <w:rPr>
          <w:rStyle w:val="Estilo6"/>
          <w:rFonts w:ascii="Calibri" w:hAnsi="Calibri"/>
          <w:color w:val="BE0F34"/>
        </w:rPr>
        <w:t xml:space="preserve"> </w:t>
      </w:r>
      <w:r w:rsidRPr="00E6547E">
        <w:rPr>
          <w:rStyle w:val="Estilo6"/>
          <w:rFonts w:ascii="Calibri" w:hAnsi="Calibri"/>
          <w:b w:val="0"/>
        </w:rPr>
        <w:t>Para periodos de</w:t>
      </w:r>
      <w:r w:rsidRPr="00E6547E">
        <w:rPr>
          <w:rStyle w:val="Estilo6"/>
          <w:rFonts w:ascii="Calibri" w:hAnsi="Calibri"/>
        </w:rPr>
        <w:t xml:space="preserve"> </w:t>
      </w:r>
      <w:permStart w:id="31206008" w:edGrp="everyone"/>
      <w:r w:rsidRPr="00E6547E">
        <w:rPr>
          <w:rStyle w:val="Estilo6"/>
          <w:rFonts w:ascii="Calibri" w:hAnsi="Calibri"/>
          <w:color w:val="BE0F34"/>
        </w:rPr>
        <w:t>INDICAR NÚMERO DE AÑOS O PERIODO</w:t>
      </w:r>
      <w:permEnd w:id="31206008"/>
      <w:r w:rsidRPr="00E6547E">
        <w:rPr>
          <w:rStyle w:val="Estilo6"/>
          <w:rFonts w:ascii="Calibri" w:hAnsi="Calibri"/>
          <w:color w:val="BE0F34"/>
        </w:rPr>
        <w:t>.</w:t>
      </w:r>
    </w:p>
    <w:p w14:paraId="1FA5EFEF" w14:textId="77777777" w:rsidR="00EC286A" w:rsidRPr="00E6547E" w:rsidRDefault="00EC286A" w:rsidP="00EC286A">
      <w:pPr>
        <w:pStyle w:val="Textoindependiente"/>
        <w:jc w:val="both"/>
        <w:rPr>
          <w:rFonts w:ascii="Calibri" w:hAnsi="Calibri" w:cs="Arial"/>
        </w:rPr>
      </w:pPr>
    </w:p>
    <w:p w14:paraId="3BF26324" w14:textId="77777777" w:rsidR="00EC286A" w:rsidRPr="00E6547E" w:rsidRDefault="00EC286A" w:rsidP="00EC286A">
      <w:pPr>
        <w:pStyle w:val="Textoindependiente"/>
        <w:jc w:val="both"/>
        <w:rPr>
          <w:rFonts w:ascii="Calibri" w:hAnsi="Calibri" w:cs="Arial"/>
        </w:rPr>
      </w:pPr>
      <w:r w:rsidRPr="00E6547E">
        <w:rPr>
          <w:rFonts w:ascii="Calibri" w:hAnsi="Calibri" w:cs="Arial"/>
        </w:rPr>
        <w:t xml:space="preserve">Se encuentra integrado por </w:t>
      </w:r>
      <w:permStart w:id="1659831308" w:edGrp="everyone"/>
      <w:r w:rsidRPr="00E6547E">
        <w:rPr>
          <w:rFonts w:ascii="Calibri" w:hAnsi="Calibri" w:cs="Arial"/>
          <w:b/>
          <w:color w:val="C00000"/>
        </w:rPr>
        <w:t>(INDICAR COMPOSICIÓN DEL CONSEJO DE ADMINISTRACIÓN –CANTIDAD DE MIEMBROS, SI HAY PRINCIPALES Y SUPLENTES, SI LOS SUPLENTES SON PERSONALES O NUMÉRICOS-)</w:t>
      </w:r>
      <w:permEnd w:id="1659831308"/>
    </w:p>
    <w:p w14:paraId="5CD22236" w14:textId="77777777" w:rsidR="00EC286A" w:rsidRPr="00E6547E" w:rsidRDefault="00EC286A" w:rsidP="00EC286A">
      <w:pPr>
        <w:tabs>
          <w:tab w:val="left" w:pos="2880"/>
        </w:tabs>
        <w:jc w:val="both"/>
        <w:outlineLvl w:val="0"/>
        <w:rPr>
          <w:rFonts w:ascii="Calibri" w:hAnsi="Calibri"/>
        </w:rPr>
      </w:pPr>
    </w:p>
    <w:p w14:paraId="04774C0F" w14:textId="77777777" w:rsidR="00EC286A" w:rsidRPr="00E6547E" w:rsidRDefault="00EC286A" w:rsidP="00EC286A">
      <w:pPr>
        <w:tabs>
          <w:tab w:val="left" w:pos="2880"/>
        </w:tabs>
        <w:jc w:val="both"/>
        <w:outlineLvl w:val="0"/>
        <w:rPr>
          <w:rFonts w:ascii="Calibri" w:hAnsi="Calibri"/>
          <w:b/>
          <w:color w:val="C00000"/>
        </w:rPr>
      </w:pPr>
      <w:permStart w:id="1268798030" w:edGrp="everyone"/>
      <w:r w:rsidRPr="00E6547E">
        <w:rPr>
          <w:rFonts w:ascii="Calibri" w:hAnsi="Calibri"/>
          <w:b/>
          <w:color w:val="C00000"/>
        </w:rPr>
        <w:lastRenderedPageBreak/>
        <w:t>PUEDE INDICAR ASÍ MISMO LOS REQUISITOS PARA SER MIEMBRO DEL CONSEJO DE ADMINISTRACIÓN.</w:t>
      </w:r>
      <w:permEnd w:id="1268798030"/>
    </w:p>
    <w:p w14:paraId="6FAD9823" w14:textId="77777777" w:rsidR="007D36E6" w:rsidRPr="00E6547E" w:rsidRDefault="007D36E6" w:rsidP="00EC286A">
      <w:pPr>
        <w:tabs>
          <w:tab w:val="left" w:pos="2880"/>
        </w:tabs>
        <w:jc w:val="both"/>
        <w:outlineLvl w:val="0"/>
        <w:rPr>
          <w:rFonts w:ascii="Calibri" w:hAnsi="Calibri"/>
          <w:b/>
          <w:color w:val="C00000"/>
        </w:rPr>
      </w:pPr>
    </w:p>
    <w:p w14:paraId="71B27BDC" w14:textId="77777777" w:rsidR="007D36E6" w:rsidRPr="00E6547E" w:rsidRDefault="007D36E6" w:rsidP="007D36E6">
      <w:pPr>
        <w:pStyle w:val="Textoindependiente"/>
        <w:jc w:val="both"/>
        <w:rPr>
          <w:rFonts w:ascii="Calibri" w:hAnsi="Calibri" w:cs="Arial"/>
        </w:rPr>
      </w:pPr>
      <w:r w:rsidRPr="00E6547E">
        <w:rPr>
          <w:rFonts w:ascii="Calibri" w:hAnsi="Calibri"/>
          <w:b/>
          <w:smallCaps/>
          <w:lang w:val="es-CO"/>
        </w:rPr>
        <w:t>Artículo 17.</w:t>
      </w:r>
      <w:r w:rsidRPr="00E6547E">
        <w:rPr>
          <w:rFonts w:ascii="Calibri" w:hAnsi="Calibri" w:cs="Arial"/>
        </w:rPr>
        <w:t xml:space="preserve"> </w:t>
      </w:r>
      <w:r w:rsidRPr="00E6547E">
        <w:rPr>
          <w:rFonts w:ascii="Calibri" w:hAnsi="Calibri" w:cs="Arial"/>
          <w:b/>
          <w:smallCaps/>
        </w:rPr>
        <w:t>Funciones del consejo de administración</w:t>
      </w:r>
    </w:p>
    <w:p w14:paraId="67469E95" w14:textId="77777777" w:rsidR="007D36E6" w:rsidRPr="00E6547E" w:rsidRDefault="007D36E6" w:rsidP="00EC286A">
      <w:pPr>
        <w:tabs>
          <w:tab w:val="left" w:pos="2880"/>
        </w:tabs>
        <w:jc w:val="both"/>
        <w:outlineLvl w:val="0"/>
        <w:rPr>
          <w:rFonts w:ascii="Calibri" w:hAnsi="Calibri"/>
          <w:b/>
          <w:color w:val="C00000"/>
        </w:rPr>
      </w:pPr>
      <w:permStart w:id="1018724301" w:edGrp="everyone"/>
      <w:r w:rsidRPr="00E6547E">
        <w:rPr>
          <w:rFonts w:ascii="Calibri" w:hAnsi="Calibri"/>
          <w:b/>
          <w:color w:val="C00000"/>
        </w:rPr>
        <w:t>INDICAR FUNCIONES DEL CONSEJO DE ADMINISTRACIÓN</w:t>
      </w:r>
    </w:p>
    <w:permEnd w:id="1018724301"/>
    <w:p w14:paraId="1B3E971E" w14:textId="77777777" w:rsidR="00EC286A" w:rsidRPr="00E6547E" w:rsidRDefault="00EC286A" w:rsidP="00EC286A">
      <w:pPr>
        <w:tabs>
          <w:tab w:val="left" w:pos="2880"/>
        </w:tabs>
        <w:jc w:val="both"/>
        <w:outlineLvl w:val="0"/>
        <w:rPr>
          <w:rFonts w:ascii="Calibri" w:hAnsi="Calibri"/>
        </w:rPr>
      </w:pPr>
    </w:p>
    <w:p w14:paraId="4B381D55" w14:textId="77777777" w:rsidR="00EC286A" w:rsidRPr="00E6547E" w:rsidRDefault="007D36E6" w:rsidP="00EC286A">
      <w:pPr>
        <w:jc w:val="both"/>
        <w:rPr>
          <w:rFonts w:ascii="Calibri" w:hAnsi="Calibri"/>
          <w:b/>
          <w:smallCaps/>
        </w:rPr>
      </w:pPr>
      <w:r w:rsidRPr="00E6547E">
        <w:rPr>
          <w:rFonts w:ascii="Calibri" w:hAnsi="Calibri"/>
          <w:b/>
          <w:smallCaps/>
        </w:rPr>
        <w:t>Artículo 18</w:t>
      </w:r>
      <w:r w:rsidR="00EC286A" w:rsidRPr="00E6547E">
        <w:rPr>
          <w:rFonts w:ascii="Calibri" w:hAnsi="Calibri"/>
          <w:b/>
          <w:smallCaps/>
        </w:rPr>
        <w:t>. Representante Legal</w:t>
      </w:r>
    </w:p>
    <w:p w14:paraId="42CA3200" w14:textId="77777777" w:rsidR="00EC286A" w:rsidRPr="00E6547E" w:rsidRDefault="00EC286A" w:rsidP="00EC286A">
      <w:pPr>
        <w:jc w:val="both"/>
        <w:rPr>
          <w:rFonts w:ascii="Calibri" w:hAnsi="Calibri"/>
          <w:b/>
          <w:smallCaps/>
        </w:rPr>
      </w:pPr>
    </w:p>
    <w:p w14:paraId="0E4448A2" w14:textId="2D049328" w:rsidR="004B2645" w:rsidRPr="00E6547E" w:rsidRDefault="004B2645" w:rsidP="004B2645">
      <w:pPr>
        <w:jc w:val="both"/>
        <w:rPr>
          <w:rFonts w:ascii="Calibri" w:hAnsi="Calibri"/>
          <w:b/>
          <w:color w:val="BE0F34"/>
        </w:rPr>
      </w:pPr>
      <w:r w:rsidRPr="00E6547E">
        <w:rPr>
          <w:rFonts w:ascii="Calibri" w:hAnsi="Calibri"/>
        </w:rPr>
        <w:t>El representante legal de la cooperativa es</w:t>
      </w:r>
      <w:r w:rsidRPr="00E6547E">
        <w:rPr>
          <w:rFonts w:ascii="Calibri" w:hAnsi="Calibri"/>
          <w:b/>
        </w:rPr>
        <w:t xml:space="preserve"> </w:t>
      </w:r>
      <w:permStart w:id="940388229" w:edGrp="everyone"/>
      <w:r w:rsidRPr="00E6547E">
        <w:rPr>
          <w:rFonts w:ascii="Calibri" w:hAnsi="Calibri"/>
          <w:b/>
          <w:color w:val="C00000"/>
        </w:rPr>
        <w:t>SELECCIONE: GERENTE - EL PRESIDENTE DEL CONSEJO DE ADMINISTRACIÓN-</w:t>
      </w:r>
      <w:r w:rsidRPr="00E6547E">
        <w:rPr>
          <w:rFonts w:ascii="Calibri" w:hAnsi="Calibri"/>
          <w:color w:val="C00000"/>
        </w:rPr>
        <w:t xml:space="preserve"> </w:t>
      </w:r>
      <w:permEnd w:id="940388229"/>
      <w:r w:rsidRPr="00E6547E">
        <w:rPr>
          <w:rFonts w:ascii="Calibri" w:hAnsi="Calibri"/>
        </w:rPr>
        <w:t xml:space="preserve">y será nombrado por </w:t>
      </w:r>
      <w:r w:rsidRPr="00E6547E">
        <w:rPr>
          <w:rStyle w:val="Estilo6"/>
          <w:rFonts w:ascii="Calibri" w:hAnsi="Calibri"/>
          <w:b w:val="0"/>
        </w:rPr>
        <w:t>el Consejo de Administración p</w:t>
      </w:r>
      <w:r w:rsidRPr="00E6547E">
        <w:rPr>
          <w:rFonts w:ascii="Calibri" w:hAnsi="Calibri"/>
        </w:rPr>
        <w:t xml:space="preserve">ara períodos de </w:t>
      </w:r>
      <w:permStart w:id="851408461" w:edGrp="everyone"/>
      <w:r w:rsidRPr="00E6547E">
        <w:rPr>
          <w:rStyle w:val="Estilo6"/>
          <w:rFonts w:ascii="Calibri" w:hAnsi="Calibri"/>
          <w:color w:val="BE0F34"/>
        </w:rPr>
        <w:t xml:space="preserve">INDIQUE EL PERIODO </w:t>
      </w:r>
      <w:permEnd w:id="851408461"/>
      <w:r w:rsidRPr="00E6547E">
        <w:rPr>
          <w:rFonts w:ascii="Calibri" w:hAnsi="Calibri"/>
        </w:rPr>
        <w:t>años. El representante legal tendrá un suplente, quien lo reemplazará con las mismas funciones y atribuciones, ante sus faltas absolutas o temporales / El representante legal no tendrá suplentes</w:t>
      </w:r>
      <w:ins w:id="7" w:author="juan camilo franco m" w:date="2015-05-23T19:34:00Z">
        <w:r w:rsidRPr="00E6547E">
          <w:rPr>
            <w:rFonts w:ascii="Calibri" w:hAnsi="Calibri"/>
            <w:b/>
          </w:rPr>
          <w:t xml:space="preserve"> </w:t>
        </w:r>
      </w:ins>
      <w:permStart w:id="1360295058" w:edGrp="everyone"/>
      <w:r w:rsidRPr="00E6547E">
        <w:rPr>
          <w:rFonts w:ascii="Calibri" w:hAnsi="Calibri"/>
          <w:b/>
          <w:color w:val="C00000"/>
        </w:rPr>
        <w:t>(ESCOGER UNA DE LAS DOS OPCIONES).</w:t>
      </w:r>
    </w:p>
    <w:permEnd w:id="1360295058"/>
    <w:p w14:paraId="6CA31AE8" w14:textId="77777777" w:rsidR="004B2645" w:rsidRPr="00E6547E" w:rsidRDefault="004B2645" w:rsidP="00EC286A">
      <w:pPr>
        <w:jc w:val="both"/>
        <w:rPr>
          <w:rFonts w:ascii="Calibri" w:hAnsi="Calibri"/>
        </w:rPr>
      </w:pPr>
    </w:p>
    <w:p w14:paraId="5D5739AA" w14:textId="77777777" w:rsidR="00EC286A" w:rsidRPr="00E6547E" w:rsidRDefault="00EC286A" w:rsidP="00EC286A">
      <w:pPr>
        <w:jc w:val="both"/>
        <w:rPr>
          <w:rFonts w:ascii="Calibri" w:hAnsi="Calibri"/>
          <w:b/>
          <w:smallCaps/>
        </w:rPr>
      </w:pPr>
    </w:p>
    <w:p w14:paraId="764C0BAA" w14:textId="77777777" w:rsidR="00EC286A" w:rsidRPr="00E6547E" w:rsidRDefault="007D36E6" w:rsidP="00EC286A">
      <w:pPr>
        <w:jc w:val="both"/>
        <w:rPr>
          <w:rFonts w:ascii="Calibri" w:hAnsi="Calibri"/>
          <w:b/>
          <w:smallCaps/>
        </w:rPr>
      </w:pPr>
      <w:r w:rsidRPr="00E6547E">
        <w:rPr>
          <w:rFonts w:ascii="Calibri" w:hAnsi="Calibri"/>
          <w:b/>
          <w:smallCaps/>
        </w:rPr>
        <w:t>Artículo 19</w:t>
      </w:r>
      <w:r w:rsidR="00EC286A" w:rsidRPr="00E6547E">
        <w:rPr>
          <w:rFonts w:ascii="Calibri" w:hAnsi="Calibri"/>
          <w:b/>
          <w:smallCaps/>
        </w:rPr>
        <w:t>. Facultades del representante legal</w:t>
      </w:r>
      <w:r w:rsidR="00EC286A" w:rsidRPr="00E6547E">
        <w:rPr>
          <w:rStyle w:val="Refdenotaalfinal"/>
          <w:rFonts w:ascii="Calibri" w:hAnsi="Calibri"/>
          <w:b/>
          <w:smallCaps/>
          <w:color w:val="FFFFFF"/>
        </w:rPr>
        <w:endnoteReference w:id="43"/>
      </w:r>
      <w:r w:rsidR="00EC286A" w:rsidRPr="00E6547E">
        <w:rPr>
          <w:rFonts w:ascii="Calibri" w:hAnsi="Calibri"/>
          <w:b/>
          <w:smallCaps/>
        </w:rPr>
        <w:t xml:space="preserve"> </w:t>
      </w:r>
    </w:p>
    <w:p w14:paraId="5E6881F3" w14:textId="77777777" w:rsidR="00EC286A" w:rsidRPr="00E6547E" w:rsidRDefault="00EC286A" w:rsidP="00EC286A">
      <w:pPr>
        <w:jc w:val="both"/>
        <w:rPr>
          <w:rFonts w:ascii="Calibri" w:hAnsi="Calibri"/>
          <w:b/>
          <w:smallCaps/>
          <w:color w:val="FFFFFF"/>
        </w:rPr>
      </w:pPr>
      <w:r w:rsidRPr="00E6547E">
        <w:rPr>
          <w:rStyle w:val="Refdenotaalfinal"/>
          <w:rFonts w:ascii="Calibri" w:hAnsi="Calibri"/>
          <w:b/>
          <w:smallCaps/>
          <w:color w:val="FFFFFF"/>
        </w:rPr>
        <w:endnoteReference w:id="44"/>
      </w:r>
      <w:r w:rsidRPr="00E6547E">
        <w:rPr>
          <w:rStyle w:val="Refdenotaalfinal"/>
          <w:rFonts w:ascii="Calibri" w:hAnsi="Calibri"/>
          <w:b/>
          <w:smallCaps/>
          <w:color w:val="FFFFFF"/>
        </w:rPr>
        <w:endnoteReference w:id="45"/>
      </w:r>
      <w:r w:rsidRPr="00E6547E">
        <w:rPr>
          <w:rStyle w:val="Refdenotaalfinal"/>
          <w:rFonts w:ascii="Calibri" w:hAnsi="Calibri"/>
          <w:b/>
          <w:smallCaps/>
          <w:color w:val="FFFFFF"/>
        </w:rPr>
        <w:endnoteReference w:id="46"/>
      </w:r>
      <w:r w:rsidRPr="00E6547E">
        <w:rPr>
          <w:rStyle w:val="Refdenotaalfinal"/>
          <w:rFonts w:ascii="Calibri" w:hAnsi="Calibri"/>
          <w:b/>
          <w:smallCaps/>
          <w:color w:val="FFFFFF"/>
        </w:rPr>
        <w:endnoteReference w:id="47"/>
      </w:r>
      <w:r w:rsidRPr="00E6547E">
        <w:rPr>
          <w:rStyle w:val="Refdenotaalfinal"/>
          <w:rFonts w:ascii="Calibri" w:hAnsi="Calibri"/>
          <w:b/>
          <w:smallCaps/>
          <w:color w:val="FFFFFF"/>
        </w:rPr>
        <w:endnoteReference w:id="48"/>
      </w:r>
      <w:r w:rsidRPr="00E6547E">
        <w:rPr>
          <w:rStyle w:val="Refdenotaalfinal"/>
          <w:rFonts w:ascii="Calibri" w:hAnsi="Calibri"/>
          <w:b/>
          <w:smallCaps/>
          <w:color w:val="FFFFFF"/>
        </w:rPr>
        <w:endnoteReference w:id="49"/>
      </w:r>
      <w:r w:rsidRPr="00E6547E">
        <w:rPr>
          <w:rStyle w:val="Refdenotaalfinal"/>
          <w:rFonts w:ascii="Calibri" w:hAnsi="Calibri"/>
          <w:b/>
          <w:smallCaps/>
          <w:color w:val="FFFFFF"/>
        </w:rPr>
        <w:endnoteReference w:id="50"/>
      </w:r>
      <w:r w:rsidRPr="00E6547E">
        <w:rPr>
          <w:rStyle w:val="Refdenotaalfinal"/>
          <w:rFonts w:ascii="Calibri" w:hAnsi="Calibri"/>
          <w:b/>
          <w:smallCaps/>
          <w:color w:val="FFFFFF"/>
        </w:rPr>
        <w:endnoteReference w:id="51"/>
      </w:r>
      <w:r w:rsidRPr="00E6547E">
        <w:rPr>
          <w:rStyle w:val="Refdenotaalfinal"/>
          <w:rFonts w:ascii="Calibri" w:hAnsi="Calibri"/>
          <w:b/>
          <w:smallCaps/>
          <w:color w:val="FFFFFF"/>
        </w:rPr>
        <w:endnoteReference w:id="52"/>
      </w:r>
      <w:r w:rsidRPr="00E6547E">
        <w:rPr>
          <w:rStyle w:val="Refdenotaalfinal"/>
          <w:rFonts w:ascii="Calibri" w:hAnsi="Calibri"/>
          <w:b/>
          <w:smallCaps/>
          <w:color w:val="FFFFFF"/>
        </w:rPr>
        <w:endnoteReference w:id="53"/>
      </w:r>
      <w:r w:rsidRPr="00E6547E">
        <w:rPr>
          <w:rStyle w:val="Refdenotaalfinal"/>
          <w:rFonts w:ascii="Calibri" w:hAnsi="Calibri"/>
          <w:b/>
          <w:smallCaps/>
          <w:color w:val="FFFFFF"/>
        </w:rPr>
        <w:endnoteReference w:id="54"/>
      </w:r>
      <w:r w:rsidRPr="00E6547E">
        <w:rPr>
          <w:rStyle w:val="Refdenotaalfinal"/>
          <w:rFonts w:ascii="Calibri" w:hAnsi="Calibri"/>
          <w:b/>
          <w:smallCaps/>
          <w:color w:val="FFFFFF"/>
        </w:rPr>
        <w:endnoteReference w:id="55"/>
      </w:r>
      <w:r w:rsidRPr="00E6547E">
        <w:rPr>
          <w:rStyle w:val="Refdenotaalfinal"/>
          <w:rFonts w:ascii="Calibri" w:hAnsi="Calibri"/>
          <w:b/>
          <w:smallCaps/>
          <w:color w:val="FFFFFF"/>
        </w:rPr>
        <w:endnoteReference w:id="56"/>
      </w:r>
      <w:r w:rsidRPr="00E6547E">
        <w:rPr>
          <w:rStyle w:val="Refdenotaalfinal"/>
          <w:rFonts w:ascii="Calibri" w:hAnsi="Calibri"/>
          <w:b/>
          <w:smallCaps/>
          <w:color w:val="FFFFFF"/>
        </w:rPr>
        <w:endnoteReference w:id="57"/>
      </w:r>
      <w:r w:rsidRPr="00E6547E">
        <w:rPr>
          <w:rStyle w:val="Refdenotaalfinal"/>
          <w:rFonts w:ascii="Calibri" w:hAnsi="Calibri"/>
          <w:b/>
          <w:smallCaps/>
          <w:color w:val="FFFFFF"/>
        </w:rPr>
        <w:endnoteReference w:id="58"/>
      </w:r>
      <w:r w:rsidRPr="00E6547E">
        <w:rPr>
          <w:rStyle w:val="Refdenotaalfinal"/>
          <w:rFonts w:ascii="Calibri" w:hAnsi="Calibri"/>
          <w:b/>
          <w:smallCaps/>
          <w:color w:val="FFFFFF"/>
        </w:rPr>
        <w:endnoteReference w:id="59"/>
      </w:r>
      <w:r w:rsidRPr="00E6547E">
        <w:rPr>
          <w:rStyle w:val="Refdenotaalfinal"/>
          <w:rFonts w:ascii="Calibri" w:hAnsi="Calibri"/>
          <w:b/>
          <w:smallCaps/>
          <w:color w:val="FFFFFF"/>
        </w:rPr>
        <w:endnoteReference w:id="60"/>
      </w:r>
      <w:r w:rsidRPr="00E6547E">
        <w:rPr>
          <w:rStyle w:val="Refdenotaalfinal"/>
          <w:rFonts w:ascii="Calibri" w:hAnsi="Calibri"/>
          <w:b/>
          <w:smallCaps/>
          <w:color w:val="FFFFFF"/>
        </w:rPr>
        <w:endnoteReference w:id="61"/>
      </w:r>
    </w:p>
    <w:p w14:paraId="6A4E3798" w14:textId="77777777" w:rsidR="00EC286A" w:rsidRPr="00E6547E" w:rsidRDefault="00EC286A" w:rsidP="00EC286A">
      <w:pPr>
        <w:jc w:val="both"/>
        <w:rPr>
          <w:rFonts w:ascii="Calibri" w:hAnsi="Calibri"/>
        </w:rPr>
      </w:pPr>
      <w:r w:rsidRPr="00E6547E">
        <w:rPr>
          <w:rFonts w:ascii="Calibri" w:hAnsi="Calibri"/>
        </w:rPr>
        <w:t xml:space="preserve">Son funciones del representante legal: </w:t>
      </w:r>
    </w:p>
    <w:p w14:paraId="55B7A6C6" w14:textId="77777777" w:rsidR="00EC286A" w:rsidRPr="00E6547E" w:rsidRDefault="00EC286A" w:rsidP="00EC286A">
      <w:pPr>
        <w:numPr>
          <w:ilvl w:val="0"/>
          <w:numId w:val="2"/>
        </w:numPr>
        <w:jc w:val="both"/>
        <w:rPr>
          <w:rFonts w:ascii="Calibri" w:hAnsi="Calibri"/>
        </w:rPr>
      </w:pPr>
      <w:r w:rsidRPr="00E6547E">
        <w:rPr>
          <w:rFonts w:ascii="Calibri" w:hAnsi="Calibri"/>
        </w:rPr>
        <w:t>Ejercer la representación legal de la entidad.</w:t>
      </w:r>
    </w:p>
    <w:p w14:paraId="0185CAA2" w14:textId="77777777" w:rsidR="00EC286A" w:rsidRPr="00E6547E" w:rsidRDefault="00EC286A" w:rsidP="00EC286A">
      <w:pPr>
        <w:numPr>
          <w:ilvl w:val="0"/>
          <w:numId w:val="2"/>
        </w:numPr>
        <w:jc w:val="both"/>
        <w:rPr>
          <w:rFonts w:ascii="Calibri" w:hAnsi="Calibri"/>
        </w:rPr>
      </w:pPr>
      <w:r w:rsidRPr="00E6547E">
        <w:rPr>
          <w:rFonts w:ascii="Calibri" w:hAnsi="Calibri"/>
        </w:rPr>
        <w:t>Celebrar toda clase de actos y contratos encaminado al desarrollo y cumplimiento del objetivo social de la entidad.</w:t>
      </w:r>
    </w:p>
    <w:p w14:paraId="04BB4E05" w14:textId="77777777" w:rsidR="00EC286A" w:rsidRPr="00E6547E" w:rsidRDefault="00EC286A" w:rsidP="00EC286A">
      <w:pPr>
        <w:numPr>
          <w:ilvl w:val="0"/>
          <w:numId w:val="2"/>
        </w:numPr>
        <w:jc w:val="both"/>
        <w:rPr>
          <w:rFonts w:ascii="Calibri" w:hAnsi="Calibri"/>
        </w:rPr>
      </w:pPr>
      <w:r w:rsidRPr="00E6547E">
        <w:rPr>
          <w:rFonts w:ascii="Calibri" w:hAnsi="Calibri"/>
        </w:rPr>
        <w:t>Convocar a las reuniones a los órganos de administración.</w:t>
      </w:r>
    </w:p>
    <w:p w14:paraId="20ACCCE4" w14:textId="77777777" w:rsidR="00EC286A" w:rsidRPr="00E6547E" w:rsidRDefault="00EC286A" w:rsidP="00EC286A">
      <w:pPr>
        <w:tabs>
          <w:tab w:val="left" w:pos="2880"/>
        </w:tabs>
        <w:jc w:val="both"/>
        <w:outlineLvl w:val="0"/>
        <w:rPr>
          <w:rFonts w:ascii="Calibri" w:hAnsi="Calibri"/>
        </w:rPr>
      </w:pPr>
    </w:p>
    <w:p w14:paraId="203D1936" w14:textId="77777777" w:rsidR="00EC286A" w:rsidRPr="00E6547E" w:rsidRDefault="007D36E6" w:rsidP="00EC286A">
      <w:pPr>
        <w:tabs>
          <w:tab w:val="left" w:pos="2880"/>
        </w:tabs>
        <w:jc w:val="both"/>
        <w:outlineLvl w:val="0"/>
        <w:rPr>
          <w:rFonts w:ascii="Calibri" w:hAnsi="Calibri"/>
          <w:b/>
          <w:smallCaps/>
        </w:rPr>
      </w:pPr>
      <w:r w:rsidRPr="00E6547E">
        <w:rPr>
          <w:rFonts w:ascii="Calibri" w:hAnsi="Calibri"/>
          <w:b/>
          <w:smallCaps/>
        </w:rPr>
        <w:t>Artículo 20</w:t>
      </w:r>
      <w:r w:rsidR="00EC286A" w:rsidRPr="00E6547E">
        <w:rPr>
          <w:rFonts w:ascii="Calibri" w:hAnsi="Calibri"/>
          <w:b/>
          <w:smallCaps/>
        </w:rPr>
        <w:t xml:space="preserve">. Inspección y Vigilancia </w:t>
      </w:r>
    </w:p>
    <w:p w14:paraId="62FCE0A7" w14:textId="77777777" w:rsidR="00EC286A" w:rsidRPr="00E6547E" w:rsidRDefault="00EC286A" w:rsidP="00EC286A">
      <w:pPr>
        <w:tabs>
          <w:tab w:val="left" w:pos="2880"/>
        </w:tabs>
        <w:jc w:val="both"/>
        <w:outlineLvl w:val="0"/>
        <w:rPr>
          <w:rFonts w:ascii="Calibri" w:hAnsi="Calibri"/>
          <w:b/>
          <w:smallCaps/>
        </w:rPr>
      </w:pPr>
    </w:p>
    <w:p w14:paraId="1A43596C" w14:textId="77777777" w:rsidR="00EC286A" w:rsidRPr="00E6547E" w:rsidRDefault="00EC286A" w:rsidP="00EC286A">
      <w:pPr>
        <w:tabs>
          <w:tab w:val="left" w:pos="2880"/>
        </w:tabs>
        <w:jc w:val="both"/>
        <w:outlineLvl w:val="0"/>
        <w:rPr>
          <w:rFonts w:ascii="Calibri" w:hAnsi="Calibri"/>
        </w:rPr>
      </w:pPr>
      <w:r w:rsidRPr="00E6547E">
        <w:rPr>
          <w:rFonts w:ascii="Calibri" w:hAnsi="Calibri"/>
        </w:rPr>
        <w:t xml:space="preserve">Sin perjuicio de la inspección y vigilancia que el Estado ejerce sobre la cooperativa, ésta contará con una junta de vigilancia </w:t>
      </w:r>
      <w:permStart w:id="1678643913" w:edGrp="everyone"/>
      <w:r w:rsidR="007516EF" w:rsidRPr="00E6547E">
        <w:rPr>
          <w:rFonts w:ascii="Calibri" w:hAnsi="Calibri"/>
          <w:b/>
          <w:color w:val="C00000"/>
        </w:rPr>
        <w:t>INDICAR EL NÚMERO DE INTEGRANTES, SU PERÍODO Y SISTEMA DE ELECCIÓN</w:t>
      </w:r>
      <w:permEnd w:id="1678643913"/>
    </w:p>
    <w:p w14:paraId="24CA51DD" w14:textId="77777777" w:rsidR="00EC286A" w:rsidRPr="00E6547E" w:rsidRDefault="00EC286A" w:rsidP="00EC286A">
      <w:pPr>
        <w:tabs>
          <w:tab w:val="left" w:pos="2880"/>
        </w:tabs>
        <w:jc w:val="both"/>
        <w:outlineLvl w:val="0"/>
        <w:rPr>
          <w:rFonts w:ascii="Calibri" w:hAnsi="Calibri"/>
        </w:rPr>
      </w:pPr>
    </w:p>
    <w:p w14:paraId="00B345A9" w14:textId="77777777" w:rsidR="00EC286A" w:rsidRPr="00E6547E" w:rsidRDefault="00EC286A" w:rsidP="00EC286A">
      <w:pPr>
        <w:tabs>
          <w:tab w:val="left" w:pos="2880"/>
        </w:tabs>
        <w:jc w:val="both"/>
        <w:outlineLvl w:val="0"/>
        <w:rPr>
          <w:rFonts w:ascii="Calibri" w:hAnsi="Calibri"/>
          <w:b/>
          <w:smallCaps/>
        </w:rPr>
      </w:pPr>
      <w:r w:rsidRPr="00E6547E">
        <w:rPr>
          <w:rFonts w:ascii="Calibri" w:hAnsi="Calibri"/>
          <w:b/>
          <w:smallCaps/>
        </w:rPr>
        <w:t>Artículo 2</w:t>
      </w:r>
      <w:r w:rsidR="007D36E6" w:rsidRPr="00E6547E">
        <w:rPr>
          <w:rFonts w:ascii="Calibri" w:hAnsi="Calibri"/>
          <w:b/>
          <w:smallCaps/>
        </w:rPr>
        <w:t>1</w:t>
      </w:r>
      <w:r w:rsidRPr="00E6547E">
        <w:rPr>
          <w:rFonts w:ascii="Calibri" w:hAnsi="Calibri"/>
          <w:b/>
          <w:smallCaps/>
        </w:rPr>
        <w:t xml:space="preserve">. Funciones de la Junta de Vigilancia </w:t>
      </w:r>
    </w:p>
    <w:p w14:paraId="7884049C" w14:textId="77777777" w:rsidR="00EC286A" w:rsidRPr="00E6547E" w:rsidRDefault="00EC286A" w:rsidP="00EC286A">
      <w:pPr>
        <w:tabs>
          <w:tab w:val="left" w:pos="2880"/>
        </w:tabs>
        <w:jc w:val="both"/>
        <w:outlineLvl w:val="0"/>
        <w:rPr>
          <w:rFonts w:ascii="Calibri" w:hAnsi="Calibri"/>
        </w:rPr>
      </w:pPr>
    </w:p>
    <w:p w14:paraId="7BB1D8EB" w14:textId="77777777" w:rsidR="00EC286A" w:rsidRPr="00E6547E" w:rsidRDefault="00EC286A" w:rsidP="00EC286A">
      <w:pPr>
        <w:pStyle w:val="Prrafodelista"/>
        <w:numPr>
          <w:ilvl w:val="0"/>
          <w:numId w:val="8"/>
        </w:numPr>
        <w:tabs>
          <w:tab w:val="left" w:pos="2880"/>
        </w:tabs>
        <w:jc w:val="both"/>
        <w:outlineLvl w:val="0"/>
        <w:rPr>
          <w:rFonts w:ascii="Calibri" w:hAnsi="Calibri"/>
        </w:rPr>
      </w:pPr>
      <w:r w:rsidRPr="00E6547E">
        <w:rPr>
          <w:rFonts w:ascii="Calibri" w:hAnsi="Calibri"/>
        </w:rPr>
        <w:t>Velar porque los actos de los órganos de administración se ajusten a las prescripciones legales, estatutarias y reglamentarias y en especial a los principios cooperativos.</w:t>
      </w:r>
    </w:p>
    <w:p w14:paraId="70DBABAD" w14:textId="77777777" w:rsidR="00EC286A" w:rsidRPr="00E6547E" w:rsidRDefault="00EC286A" w:rsidP="00EC286A">
      <w:pPr>
        <w:pStyle w:val="Prrafodelista"/>
        <w:numPr>
          <w:ilvl w:val="0"/>
          <w:numId w:val="8"/>
        </w:numPr>
        <w:tabs>
          <w:tab w:val="left" w:pos="2880"/>
        </w:tabs>
        <w:jc w:val="both"/>
        <w:outlineLvl w:val="0"/>
        <w:rPr>
          <w:rFonts w:ascii="Calibri" w:hAnsi="Calibri"/>
        </w:rPr>
      </w:pPr>
      <w:r w:rsidRPr="00E6547E">
        <w:rPr>
          <w:rFonts w:ascii="Calibri" w:hAnsi="Calibri"/>
        </w:rPr>
        <w:t>Informar a los órganos de administración, al revisor fiscal y demás requeridos por la Ley y los estatutos sobre las irregularidades que existan en el funcionamiento de la cooperativa y presentar recomendaciones sobre las medidas que en su concepto deben adoptarse.</w:t>
      </w:r>
    </w:p>
    <w:p w14:paraId="3655F2E0" w14:textId="77777777" w:rsidR="00EC286A" w:rsidRPr="00E6547E" w:rsidRDefault="00EC286A" w:rsidP="00EC286A">
      <w:pPr>
        <w:pStyle w:val="Prrafodelista"/>
        <w:numPr>
          <w:ilvl w:val="0"/>
          <w:numId w:val="8"/>
        </w:numPr>
        <w:tabs>
          <w:tab w:val="left" w:pos="2880"/>
        </w:tabs>
        <w:jc w:val="both"/>
        <w:outlineLvl w:val="0"/>
        <w:rPr>
          <w:rFonts w:ascii="Calibri" w:hAnsi="Calibri"/>
        </w:rPr>
      </w:pPr>
      <w:r w:rsidRPr="00E6547E">
        <w:rPr>
          <w:rFonts w:ascii="Calibri" w:hAnsi="Calibri"/>
        </w:rPr>
        <w:t>Conocer los reclamos que presten los asociados en relación con la prestación de los servicios, transmitirlos y solicitar los correctivos por el conducto regular y con la debida oportunidad.</w:t>
      </w:r>
    </w:p>
    <w:p w14:paraId="1A534BED" w14:textId="77777777" w:rsidR="00EC286A" w:rsidRPr="00E6547E" w:rsidRDefault="00EC286A" w:rsidP="00EC286A">
      <w:pPr>
        <w:pStyle w:val="Prrafodelista"/>
        <w:numPr>
          <w:ilvl w:val="0"/>
          <w:numId w:val="8"/>
        </w:numPr>
        <w:tabs>
          <w:tab w:val="left" w:pos="2880"/>
        </w:tabs>
        <w:jc w:val="both"/>
        <w:outlineLvl w:val="0"/>
        <w:rPr>
          <w:rFonts w:ascii="Calibri" w:hAnsi="Calibri"/>
        </w:rPr>
      </w:pPr>
      <w:r w:rsidRPr="00E6547E">
        <w:rPr>
          <w:rFonts w:ascii="Calibri" w:hAnsi="Calibri"/>
        </w:rPr>
        <w:lastRenderedPageBreak/>
        <w:t>Hacer llamadas de atención a los asociados cuando incumplan los deberes consagrados en la ley, los estatutos y reglamentos.</w:t>
      </w:r>
    </w:p>
    <w:p w14:paraId="089480B1" w14:textId="77777777" w:rsidR="00EC286A" w:rsidRPr="00E6547E" w:rsidRDefault="00EC286A" w:rsidP="00EC286A">
      <w:pPr>
        <w:pStyle w:val="Prrafodelista"/>
        <w:numPr>
          <w:ilvl w:val="0"/>
          <w:numId w:val="8"/>
        </w:numPr>
        <w:tabs>
          <w:tab w:val="left" w:pos="2880"/>
        </w:tabs>
        <w:jc w:val="both"/>
        <w:outlineLvl w:val="0"/>
        <w:rPr>
          <w:rFonts w:ascii="Calibri" w:hAnsi="Calibri"/>
        </w:rPr>
      </w:pPr>
      <w:r w:rsidRPr="00E6547E">
        <w:rPr>
          <w:rFonts w:ascii="Calibri" w:hAnsi="Calibri"/>
        </w:rPr>
        <w:t>Solicitar la aplicación de sanciones a los asociados cuando haya lugar a ello, y velar porque el órgano competente se ajuste al procedimiento establecido para el efecto.</w:t>
      </w:r>
    </w:p>
    <w:p w14:paraId="4419C59E" w14:textId="77777777" w:rsidR="00EC286A" w:rsidRPr="00E6547E" w:rsidRDefault="00EC286A" w:rsidP="00EC286A">
      <w:pPr>
        <w:pStyle w:val="Prrafodelista"/>
        <w:numPr>
          <w:ilvl w:val="0"/>
          <w:numId w:val="8"/>
        </w:numPr>
        <w:tabs>
          <w:tab w:val="left" w:pos="2880"/>
        </w:tabs>
        <w:jc w:val="both"/>
        <w:outlineLvl w:val="0"/>
        <w:rPr>
          <w:rFonts w:ascii="Calibri" w:hAnsi="Calibri"/>
        </w:rPr>
      </w:pPr>
      <w:r w:rsidRPr="00E6547E">
        <w:rPr>
          <w:rFonts w:ascii="Calibri" w:hAnsi="Calibri"/>
        </w:rPr>
        <w:t>Verificar la lista de asociados hábiles e inhábiles para poder participar en las asambleas o para elegir delegados.</w:t>
      </w:r>
    </w:p>
    <w:p w14:paraId="2BBF0488" w14:textId="77777777" w:rsidR="00EC286A" w:rsidRPr="00E6547E" w:rsidRDefault="00EC286A" w:rsidP="00EC286A">
      <w:pPr>
        <w:pStyle w:val="Prrafodelista"/>
        <w:numPr>
          <w:ilvl w:val="0"/>
          <w:numId w:val="8"/>
        </w:numPr>
        <w:tabs>
          <w:tab w:val="left" w:pos="2880"/>
        </w:tabs>
        <w:jc w:val="both"/>
        <w:outlineLvl w:val="0"/>
        <w:rPr>
          <w:rFonts w:ascii="Calibri" w:hAnsi="Calibri"/>
        </w:rPr>
      </w:pPr>
      <w:r w:rsidRPr="00E6547E">
        <w:rPr>
          <w:rFonts w:ascii="Calibri" w:hAnsi="Calibri"/>
        </w:rPr>
        <w:t>Rendir informes sobre sus actividades a la asamblea general ordinaria, y</w:t>
      </w:r>
    </w:p>
    <w:p w14:paraId="5A1DAFD8" w14:textId="77777777" w:rsidR="00EC286A" w:rsidRPr="00E6547E" w:rsidRDefault="00EC286A" w:rsidP="00EC286A">
      <w:pPr>
        <w:pStyle w:val="Prrafodelista"/>
        <w:numPr>
          <w:ilvl w:val="0"/>
          <w:numId w:val="8"/>
        </w:numPr>
        <w:tabs>
          <w:tab w:val="left" w:pos="2880"/>
        </w:tabs>
        <w:jc w:val="both"/>
        <w:outlineLvl w:val="0"/>
        <w:rPr>
          <w:rFonts w:ascii="Calibri" w:hAnsi="Calibri"/>
        </w:rPr>
      </w:pPr>
      <w:r w:rsidRPr="00E6547E">
        <w:rPr>
          <w:rFonts w:ascii="Calibri" w:hAnsi="Calibri"/>
        </w:rPr>
        <w:t>Las demás que le asigne la Ley o los estatutos, siempre y cuando se refieran al control social y no correspondan a funciones propias de la auditoría interna o revisoría fiscal.</w:t>
      </w:r>
    </w:p>
    <w:p w14:paraId="3FEFD486" w14:textId="77777777" w:rsidR="00EC286A" w:rsidRPr="00E6547E" w:rsidRDefault="00EC286A" w:rsidP="00EC286A">
      <w:pPr>
        <w:tabs>
          <w:tab w:val="left" w:pos="2880"/>
        </w:tabs>
        <w:jc w:val="both"/>
        <w:outlineLvl w:val="0"/>
        <w:rPr>
          <w:rFonts w:ascii="Calibri" w:hAnsi="Calibri"/>
        </w:rPr>
      </w:pPr>
    </w:p>
    <w:p w14:paraId="6EB8F776" w14:textId="77777777" w:rsidR="00EC286A" w:rsidRPr="00E6547E" w:rsidRDefault="007D36E6" w:rsidP="00EC286A">
      <w:pPr>
        <w:jc w:val="both"/>
        <w:rPr>
          <w:rFonts w:ascii="Calibri" w:hAnsi="Calibri"/>
          <w:b/>
          <w:smallCaps/>
        </w:rPr>
      </w:pPr>
      <w:r w:rsidRPr="00E6547E">
        <w:rPr>
          <w:rFonts w:ascii="Calibri" w:hAnsi="Calibri"/>
          <w:b/>
          <w:smallCaps/>
        </w:rPr>
        <w:t>Artículo 22</w:t>
      </w:r>
      <w:r w:rsidR="00EC286A" w:rsidRPr="00E6547E">
        <w:rPr>
          <w:rFonts w:ascii="Calibri" w:hAnsi="Calibri"/>
          <w:b/>
          <w:smallCaps/>
        </w:rPr>
        <w:t>. Revisor fiscal</w:t>
      </w:r>
    </w:p>
    <w:p w14:paraId="48FA6174" w14:textId="77777777" w:rsidR="00EC286A" w:rsidRPr="00E6547E" w:rsidRDefault="00EC286A" w:rsidP="00EC286A">
      <w:pPr>
        <w:jc w:val="both"/>
        <w:rPr>
          <w:rFonts w:ascii="Calibri" w:hAnsi="Calibri"/>
          <w:b/>
          <w:smallCaps/>
        </w:rPr>
      </w:pPr>
    </w:p>
    <w:p w14:paraId="48797515" w14:textId="1C0DC456" w:rsidR="00EC286A" w:rsidRPr="00E6547E" w:rsidRDefault="00EC286A" w:rsidP="00EC286A">
      <w:pPr>
        <w:jc w:val="both"/>
        <w:rPr>
          <w:rFonts w:ascii="Calibri" w:hAnsi="Calibri"/>
        </w:rPr>
      </w:pPr>
      <w:r w:rsidRPr="00E6547E">
        <w:rPr>
          <w:rFonts w:ascii="Calibri" w:hAnsi="Calibri"/>
        </w:rPr>
        <w:t>El revisor fiscal deberá ser contador público y e</w:t>
      </w:r>
      <w:r w:rsidR="00396B04" w:rsidRPr="00E6547E">
        <w:rPr>
          <w:rFonts w:ascii="Calibri" w:hAnsi="Calibri"/>
        </w:rPr>
        <w:t>s</w:t>
      </w:r>
      <w:r w:rsidRPr="00E6547E">
        <w:rPr>
          <w:rFonts w:ascii="Calibri" w:hAnsi="Calibri"/>
        </w:rPr>
        <w:t xml:space="preserve"> elegido por la Asamblea General.</w:t>
      </w:r>
    </w:p>
    <w:p w14:paraId="768D8D94" w14:textId="77777777" w:rsidR="00EC286A" w:rsidRPr="00E6547E" w:rsidRDefault="00EC286A" w:rsidP="00EC286A">
      <w:pPr>
        <w:jc w:val="both"/>
        <w:rPr>
          <w:rFonts w:ascii="Calibri" w:hAnsi="Calibri"/>
          <w:b/>
          <w:smallCaps/>
        </w:rPr>
      </w:pPr>
    </w:p>
    <w:p w14:paraId="2F7D56A3" w14:textId="77777777" w:rsidR="00EC286A" w:rsidRPr="00E6547E" w:rsidRDefault="007D36E6" w:rsidP="00EC286A">
      <w:pPr>
        <w:jc w:val="both"/>
        <w:rPr>
          <w:rFonts w:ascii="Calibri" w:hAnsi="Calibri"/>
          <w:b/>
          <w:smallCaps/>
        </w:rPr>
      </w:pPr>
      <w:r w:rsidRPr="00E6547E">
        <w:rPr>
          <w:rFonts w:ascii="Calibri" w:hAnsi="Calibri"/>
          <w:b/>
          <w:smallCaps/>
        </w:rPr>
        <w:t>Artículo 23</w:t>
      </w:r>
      <w:r w:rsidR="00EC286A" w:rsidRPr="00E6547E">
        <w:rPr>
          <w:rFonts w:ascii="Calibri" w:hAnsi="Calibri"/>
          <w:b/>
          <w:smallCaps/>
        </w:rPr>
        <w:t>. Funciones del revisor fiscal</w:t>
      </w:r>
      <w:r w:rsidR="00EC286A" w:rsidRPr="00E6547E">
        <w:rPr>
          <w:rStyle w:val="Refdenotaalfinal"/>
          <w:rFonts w:ascii="Calibri" w:hAnsi="Calibri"/>
          <w:b/>
          <w:smallCaps/>
          <w:color w:val="FFFFFF"/>
        </w:rPr>
        <w:endnoteReference w:id="62"/>
      </w:r>
      <w:r w:rsidR="00EC286A" w:rsidRPr="00E6547E">
        <w:rPr>
          <w:rFonts w:ascii="Calibri" w:hAnsi="Calibri"/>
          <w:b/>
          <w:smallCaps/>
        </w:rPr>
        <w:t xml:space="preserve"> </w:t>
      </w:r>
    </w:p>
    <w:p w14:paraId="76716608" w14:textId="77777777" w:rsidR="00EC286A" w:rsidRPr="00E6547E" w:rsidRDefault="00EC286A" w:rsidP="00EC286A">
      <w:pPr>
        <w:jc w:val="both"/>
        <w:rPr>
          <w:rFonts w:ascii="Calibri" w:hAnsi="Calibri"/>
          <w:b/>
          <w:smallCaps/>
          <w:color w:val="FFFFFF"/>
        </w:rPr>
      </w:pPr>
      <w:r w:rsidRPr="00E6547E">
        <w:rPr>
          <w:rStyle w:val="Refdenotaalfinal"/>
          <w:rFonts w:ascii="Calibri" w:hAnsi="Calibri"/>
          <w:b/>
          <w:smallCaps/>
          <w:color w:val="FFFFFF"/>
        </w:rPr>
        <w:endnoteReference w:id="63"/>
      </w:r>
      <w:r w:rsidRPr="00E6547E">
        <w:rPr>
          <w:rStyle w:val="Refdenotaalfinal"/>
          <w:rFonts w:ascii="Calibri" w:hAnsi="Calibri"/>
          <w:b/>
          <w:smallCaps/>
          <w:color w:val="FFFFFF"/>
        </w:rPr>
        <w:endnoteReference w:id="64"/>
      </w:r>
      <w:r w:rsidRPr="00E6547E">
        <w:rPr>
          <w:rStyle w:val="Refdenotaalfinal"/>
          <w:rFonts w:ascii="Calibri" w:hAnsi="Calibri"/>
          <w:b/>
          <w:smallCaps/>
          <w:color w:val="FFFFFF"/>
        </w:rPr>
        <w:endnoteReference w:id="65"/>
      </w:r>
      <w:r w:rsidRPr="00E6547E">
        <w:rPr>
          <w:rStyle w:val="Refdenotaalfinal"/>
          <w:rFonts w:ascii="Calibri" w:hAnsi="Calibri"/>
          <w:b/>
          <w:smallCaps/>
          <w:color w:val="FFFFFF"/>
        </w:rPr>
        <w:endnoteReference w:id="66"/>
      </w:r>
      <w:r w:rsidRPr="00E6547E">
        <w:rPr>
          <w:rStyle w:val="Refdenotaalfinal"/>
          <w:rFonts w:ascii="Calibri" w:hAnsi="Calibri"/>
          <w:b/>
          <w:smallCaps/>
          <w:color w:val="FFFFFF"/>
        </w:rPr>
        <w:endnoteReference w:id="67"/>
      </w:r>
      <w:r w:rsidRPr="00E6547E">
        <w:rPr>
          <w:rStyle w:val="Refdenotaalfinal"/>
          <w:rFonts w:ascii="Calibri" w:hAnsi="Calibri"/>
          <w:b/>
          <w:smallCaps/>
          <w:color w:val="FFFFFF"/>
        </w:rPr>
        <w:endnoteReference w:id="68"/>
      </w:r>
      <w:r w:rsidRPr="00E6547E">
        <w:rPr>
          <w:rStyle w:val="Refdenotaalfinal"/>
          <w:rFonts w:ascii="Calibri" w:hAnsi="Calibri"/>
          <w:b/>
          <w:smallCaps/>
          <w:color w:val="FFFFFF"/>
        </w:rPr>
        <w:endnoteReference w:id="69"/>
      </w:r>
      <w:r w:rsidRPr="00E6547E">
        <w:rPr>
          <w:rStyle w:val="Refdenotaalfinal"/>
          <w:rFonts w:ascii="Calibri" w:hAnsi="Calibri"/>
          <w:b/>
          <w:smallCaps/>
          <w:color w:val="FFFFFF"/>
        </w:rPr>
        <w:endnoteReference w:id="70"/>
      </w:r>
      <w:r w:rsidRPr="00E6547E">
        <w:rPr>
          <w:rStyle w:val="Refdenotaalfinal"/>
          <w:rFonts w:ascii="Calibri" w:hAnsi="Calibri"/>
          <w:b/>
          <w:smallCaps/>
          <w:color w:val="FFFFFF"/>
        </w:rPr>
        <w:endnoteReference w:id="71"/>
      </w:r>
      <w:r w:rsidRPr="00E6547E">
        <w:rPr>
          <w:rStyle w:val="Refdenotaalfinal"/>
          <w:rFonts w:ascii="Calibri" w:hAnsi="Calibri"/>
          <w:b/>
          <w:smallCaps/>
          <w:color w:val="FFFFFF"/>
        </w:rPr>
        <w:endnoteReference w:id="72"/>
      </w:r>
      <w:r w:rsidRPr="00E6547E">
        <w:rPr>
          <w:rStyle w:val="Refdenotaalfinal"/>
          <w:rFonts w:ascii="Calibri" w:hAnsi="Calibri"/>
          <w:b/>
          <w:smallCaps/>
          <w:color w:val="FFFFFF"/>
        </w:rPr>
        <w:endnoteReference w:id="73"/>
      </w:r>
      <w:r w:rsidRPr="00E6547E">
        <w:rPr>
          <w:rStyle w:val="Refdenotaalfinal"/>
          <w:rFonts w:ascii="Calibri" w:hAnsi="Calibri"/>
          <w:b/>
          <w:smallCaps/>
          <w:color w:val="FFFFFF"/>
        </w:rPr>
        <w:endnoteReference w:id="74"/>
      </w:r>
      <w:r w:rsidRPr="00E6547E">
        <w:rPr>
          <w:rStyle w:val="Refdenotaalfinal"/>
          <w:rFonts w:ascii="Calibri" w:hAnsi="Calibri"/>
          <w:b/>
          <w:smallCaps/>
          <w:color w:val="FFFFFF"/>
        </w:rPr>
        <w:endnoteReference w:id="75"/>
      </w:r>
      <w:r w:rsidRPr="00E6547E">
        <w:rPr>
          <w:rStyle w:val="Refdenotaalfinal"/>
          <w:rFonts w:ascii="Calibri" w:hAnsi="Calibri"/>
          <w:b/>
          <w:smallCaps/>
          <w:color w:val="FFFFFF"/>
        </w:rPr>
        <w:endnoteReference w:id="76"/>
      </w:r>
      <w:r w:rsidRPr="00E6547E">
        <w:rPr>
          <w:rStyle w:val="Refdenotaalfinal"/>
          <w:rFonts w:ascii="Calibri" w:hAnsi="Calibri"/>
          <w:b/>
          <w:smallCaps/>
          <w:color w:val="FFFFFF"/>
        </w:rPr>
        <w:endnoteReference w:id="77"/>
      </w:r>
      <w:r w:rsidRPr="00E6547E">
        <w:rPr>
          <w:rStyle w:val="Refdenotaalfinal"/>
          <w:rFonts w:ascii="Calibri" w:hAnsi="Calibri"/>
          <w:b/>
          <w:smallCaps/>
          <w:color w:val="FFFFFF"/>
        </w:rPr>
        <w:endnoteReference w:id="78"/>
      </w:r>
      <w:r w:rsidRPr="00E6547E">
        <w:rPr>
          <w:rStyle w:val="Refdenotaalfinal"/>
          <w:rFonts w:ascii="Calibri" w:hAnsi="Calibri"/>
          <w:b/>
          <w:smallCaps/>
          <w:color w:val="FFFFFF"/>
        </w:rPr>
        <w:endnoteReference w:id="79"/>
      </w:r>
      <w:r w:rsidRPr="00E6547E">
        <w:rPr>
          <w:rStyle w:val="Refdenotaalfinal"/>
          <w:rFonts w:ascii="Calibri" w:hAnsi="Calibri"/>
          <w:b/>
          <w:smallCaps/>
          <w:color w:val="FFFFFF"/>
        </w:rPr>
        <w:endnoteReference w:id="80"/>
      </w:r>
    </w:p>
    <w:p w14:paraId="7764314C" w14:textId="77777777" w:rsidR="00EC286A" w:rsidRPr="00E6547E" w:rsidRDefault="00EC286A" w:rsidP="00EC286A">
      <w:pPr>
        <w:jc w:val="both"/>
        <w:rPr>
          <w:rFonts w:ascii="Calibri" w:hAnsi="Calibri"/>
        </w:rPr>
      </w:pPr>
      <w:r w:rsidRPr="00E6547E">
        <w:rPr>
          <w:rFonts w:ascii="Calibri" w:hAnsi="Calibri"/>
        </w:rPr>
        <w:t>Son funciones del revisor fiscal:</w:t>
      </w:r>
    </w:p>
    <w:p w14:paraId="59C41C21" w14:textId="77777777" w:rsidR="00EC286A" w:rsidRPr="00E6547E" w:rsidRDefault="00EC286A" w:rsidP="00EC286A">
      <w:pPr>
        <w:jc w:val="both"/>
        <w:rPr>
          <w:rFonts w:ascii="Calibri" w:hAnsi="Calibri"/>
        </w:rPr>
      </w:pPr>
    </w:p>
    <w:p w14:paraId="53781101" w14:textId="77777777" w:rsidR="00EC286A" w:rsidRPr="00E6547E" w:rsidRDefault="00EC286A" w:rsidP="00EC286A">
      <w:pPr>
        <w:pStyle w:val="Prrafodelista"/>
        <w:numPr>
          <w:ilvl w:val="0"/>
          <w:numId w:val="3"/>
        </w:numPr>
        <w:jc w:val="both"/>
        <w:rPr>
          <w:rFonts w:ascii="Calibri" w:hAnsi="Calibri"/>
          <w:lang w:val="es-MX"/>
        </w:rPr>
      </w:pPr>
      <w:r w:rsidRPr="00E6547E">
        <w:rPr>
          <w:rFonts w:ascii="Calibri" w:hAnsi="Calibri"/>
          <w:lang w:val="es-MX"/>
        </w:rPr>
        <w:t>Cerciorarse de que las operaciones que se celebren o cumplan por cuenta de la entidad se ajustan a las prescripciones de los estatutos, las decisiones de los órganos de dirección y administración.</w:t>
      </w:r>
    </w:p>
    <w:p w14:paraId="4031263C" w14:textId="77777777" w:rsidR="00EC286A" w:rsidRPr="00E6547E" w:rsidRDefault="00EC286A" w:rsidP="00EC286A">
      <w:pPr>
        <w:pStyle w:val="Prrafodelista"/>
        <w:numPr>
          <w:ilvl w:val="0"/>
          <w:numId w:val="3"/>
        </w:numPr>
        <w:jc w:val="both"/>
        <w:rPr>
          <w:rFonts w:ascii="Calibri" w:hAnsi="Calibri"/>
          <w:lang w:val="es-MX"/>
        </w:rPr>
      </w:pPr>
      <w:r w:rsidRPr="00E6547E">
        <w:rPr>
          <w:rFonts w:ascii="Calibri" w:hAnsi="Calibri"/>
          <w:lang w:val="es-MX"/>
        </w:rPr>
        <w:t>Dar oportuna cuenta, por escrito, a la Asamblea General y demás órganos de dirección y administración, según los casos, de las irregularidades que ocurran en el funcionamiento de la entidad y en el desarrollo de su actividad.</w:t>
      </w:r>
    </w:p>
    <w:p w14:paraId="3894A197" w14:textId="77777777" w:rsidR="00EC286A" w:rsidRPr="00E6547E" w:rsidRDefault="00EC286A" w:rsidP="00EC286A">
      <w:pPr>
        <w:pStyle w:val="Prrafodelista"/>
        <w:numPr>
          <w:ilvl w:val="0"/>
          <w:numId w:val="3"/>
        </w:numPr>
        <w:jc w:val="both"/>
        <w:rPr>
          <w:rFonts w:ascii="Calibri" w:hAnsi="Calibri"/>
          <w:lang w:val="es-MX"/>
        </w:rPr>
      </w:pPr>
      <w:r w:rsidRPr="00E6547E">
        <w:rPr>
          <w:rFonts w:ascii="Calibri" w:hAnsi="Calibri"/>
          <w:lang w:val="es-MX"/>
        </w:rPr>
        <w:t>Colaborar con las entidades gubernamentales que ejerzan la inspección y vigilancia y rendirles los informes a que haya lugar o le sean solicitados.</w:t>
      </w:r>
    </w:p>
    <w:p w14:paraId="3907F6DF" w14:textId="77777777" w:rsidR="00EC286A" w:rsidRPr="00E6547E" w:rsidRDefault="00EC286A" w:rsidP="00EC286A">
      <w:pPr>
        <w:pStyle w:val="Prrafodelista"/>
        <w:numPr>
          <w:ilvl w:val="0"/>
          <w:numId w:val="3"/>
        </w:numPr>
        <w:jc w:val="both"/>
        <w:rPr>
          <w:rFonts w:ascii="Calibri" w:hAnsi="Calibri"/>
          <w:lang w:val="es-MX"/>
        </w:rPr>
      </w:pPr>
      <w:r w:rsidRPr="00E6547E">
        <w:rPr>
          <w:rFonts w:ascii="Calibri" w:hAnsi="Calibri"/>
          <w:lang w:val="es-MX"/>
        </w:rPr>
        <w:t>Velar por que se lleven regularmente la contabilidad de la entidad y las actas de los órganos de dirección y administración, y porque se conserve debidamente la correspondencia de la entidad y los comprobantes de las cuentas, impartiendo las instrucciones necesarias para tales fines.</w:t>
      </w:r>
    </w:p>
    <w:p w14:paraId="01969AC3" w14:textId="77777777" w:rsidR="00EC286A" w:rsidRPr="00E6547E" w:rsidRDefault="00EC286A" w:rsidP="00EC286A">
      <w:pPr>
        <w:pStyle w:val="Prrafodelista"/>
        <w:numPr>
          <w:ilvl w:val="0"/>
          <w:numId w:val="3"/>
        </w:numPr>
        <w:jc w:val="both"/>
        <w:rPr>
          <w:rFonts w:ascii="Calibri" w:hAnsi="Calibri"/>
          <w:lang w:val="es-MX"/>
        </w:rPr>
      </w:pPr>
      <w:r w:rsidRPr="00E6547E">
        <w:rPr>
          <w:rFonts w:ascii="Calibri" w:hAnsi="Calibri"/>
          <w:lang w:val="es-MX"/>
        </w:rPr>
        <w:t>Inspeccionar asiduamente los bienes de la entidad y procurar que se tomen oportunamente las medidas de conservación o seguridad de los mismos y de los que ella tenga en custodia a cualquier otro título.</w:t>
      </w:r>
    </w:p>
    <w:p w14:paraId="09BBE4D7" w14:textId="77777777" w:rsidR="00EC286A" w:rsidRPr="00E6547E" w:rsidRDefault="00EC286A" w:rsidP="00EC286A">
      <w:pPr>
        <w:pStyle w:val="Prrafodelista"/>
        <w:numPr>
          <w:ilvl w:val="0"/>
          <w:numId w:val="3"/>
        </w:numPr>
        <w:jc w:val="both"/>
        <w:rPr>
          <w:rFonts w:ascii="Calibri" w:hAnsi="Calibri"/>
          <w:lang w:val="es-MX"/>
        </w:rPr>
      </w:pPr>
      <w:r w:rsidRPr="00E6547E">
        <w:rPr>
          <w:rFonts w:ascii="Calibri" w:hAnsi="Calibri"/>
          <w:lang w:val="es-MX"/>
        </w:rPr>
        <w:t>Autorizar con su firma cualquier balance que se haga, con su dictamen o informe correspondiente.</w:t>
      </w:r>
    </w:p>
    <w:p w14:paraId="0846AFDA" w14:textId="77777777" w:rsidR="00EC286A" w:rsidRPr="00E6547E" w:rsidRDefault="00EC286A" w:rsidP="00EC286A">
      <w:pPr>
        <w:pStyle w:val="Prrafodelista"/>
        <w:numPr>
          <w:ilvl w:val="0"/>
          <w:numId w:val="3"/>
        </w:numPr>
        <w:jc w:val="both"/>
        <w:rPr>
          <w:rFonts w:ascii="Calibri" w:hAnsi="Calibri"/>
          <w:lang w:val="es-MX"/>
        </w:rPr>
      </w:pPr>
      <w:r w:rsidRPr="00E6547E">
        <w:rPr>
          <w:rFonts w:ascii="Calibri" w:hAnsi="Calibri"/>
          <w:lang w:val="es-MX"/>
        </w:rPr>
        <w:t>Convocar a los órganos de dirección y administración a reuniones extraordinarias cuando lo juzgue necesario.</w:t>
      </w:r>
    </w:p>
    <w:p w14:paraId="1AD4EF77" w14:textId="77777777" w:rsidR="00EC286A" w:rsidRPr="00E6547E" w:rsidRDefault="00EC286A" w:rsidP="00EC286A">
      <w:pPr>
        <w:pStyle w:val="Prrafodelista"/>
        <w:numPr>
          <w:ilvl w:val="0"/>
          <w:numId w:val="3"/>
        </w:numPr>
        <w:jc w:val="both"/>
        <w:rPr>
          <w:rFonts w:ascii="Calibri" w:hAnsi="Calibri"/>
          <w:lang w:val="es-MX"/>
        </w:rPr>
      </w:pPr>
      <w:r w:rsidRPr="00E6547E">
        <w:rPr>
          <w:rFonts w:ascii="Calibri" w:hAnsi="Calibri"/>
          <w:lang w:val="es-MX"/>
        </w:rPr>
        <w:t>Cumplir las demás atribuciones que le señalen las leyes o los estatutos.</w:t>
      </w:r>
    </w:p>
    <w:p w14:paraId="75F358F8" w14:textId="77777777" w:rsidR="00EC286A" w:rsidRPr="00E6547E" w:rsidRDefault="00EC286A" w:rsidP="00EC286A">
      <w:pPr>
        <w:tabs>
          <w:tab w:val="left" w:pos="2880"/>
        </w:tabs>
        <w:jc w:val="both"/>
        <w:outlineLvl w:val="0"/>
        <w:rPr>
          <w:rFonts w:ascii="Calibri" w:hAnsi="Calibri"/>
          <w:lang w:val="es-MX"/>
        </w:rPr>
      </w:pPr>
    </w:p>
    <w:p w14:paraId="13A91526" w14:textId="77777777" w:rsidR="00CB5EFA" w:rsidRPr="00E6547E" w:rsidRDefault="00CB5EFA" w:rsidP="00EC286A">
      <w:pPr>
        <w:jc w:val="center"/>
        <w:rPr>
          <w:rFonts w:ascii="Calibri" w:hAnsi="Calibri"/>
          <w:b/>
          <w:smallCaps/>
        </w:rPr>
      </w:pPr>
    </w:p>
    <w:p w14:paraId="589D1604" w14:textId="77777777" w:rsidR="00CB5EFA" w:rsidRPr="00E6547E" w:rsidRDefault="00CB5EFA" w:rsidP="00CB5EFA">
      <w:pPr>
        <w:jc w:val="center"/>
        <w:outlineLvl w:val="0"/>
        <w:rPr>
          <w:rFonts w:ascii="Calibri" w:hAnsi="Calibri"/>
          <w:b/>
          <w:smallCaps/>
        </w:rPr>
      </w:pPr>
      <w:r w:rsidRPr="00E6547E">
        <w:rPr>
          <w:rFonts w:ascii="Calibri" w:hAnsi="Calibri"/>
          <w:b/>
          <w:smallCaps/>
        </w:rPr>
        <w:t>capítulo IV</w:t>
      </w:r>
    </w:p>
    <w:p w14:paraId="1D626EAC" w14:textId="77777777" w:rsidR="00EC286A" w:rsidRPr="00E6547E" w:rsidRDefault="00EC286A" w:rsidP="00EC286A">
      <w:pPr>
        <w:jc w:val="center"/>
        <w:rPr>
          <w:rFonts w:ascii="Calibri" w:hAnsi="Calibri"/>
          <w:b/>
          <w:smallCaps/>
        </w:rPr>
      </w:pPr>
      <w:r w:rsidRPr="00E6547E">
        <w:rPr>
          <w:rFonts w:ascii="Calibri" w:hAnsi="Calibri"/>
          <w:b/>
          <w:smallCaps/>
        </w:rPr>
        <w:t>De la fusión, incorporación, disolución y liquidación.</w:t>
      </w:r>
    </w:p>
    <w:p w14:paraId="643C8071" w14:textId="77777777" w:rsidR="00EC286A" w:rsidRPr="00E6547E" w:rsidRDefault="00EC286A" w:rsidP="00EC286A">
      <w:pPr>
        <w:jc w:val="both"/>
        <w:rPr>
          <w:rFonts w:ascii="Calibri" w:hAnsi="Calibri"/>
          <w:b/>
          <w:smallCaps/>
        </w:rPr>
      </w:pPr>
    </w:p>
    <w:p w14:paraId="2280F86E" w14:textId="77777777" w:rsidR="004B2645" w:rsidRPr="00E6547E" w:rsidRDefault="004B2645" w:rsidP="004B2645">
      <w:pPr>
        <w:jc w:val="both"/>
        <w:rPr>
          <w:rFonts w:ascii="Calibri" w:hAnsi="Calibri"/>
        </w:rPr>
      </w:pPr>
      <w:r w:rsidRPr="00E6547E">
        <w:rPr>
          <w:rFonts w:ascii="Calibri" w:hAnsi="Calibri"/>
        </w:rPr>
        <w:t xml:space="preserve">Para las reformas de estatutos, la transformación, la fusión y la incorporación se requerirá contar con las mayorías decisorias calificadas contenidas en el artículo 12 de estos estatutos. </w:t>
      </w:r>
    </w:p>
    <w:p w14:paraId="42FE12F8" w14:textId="77777777" w:rsidR="00EC286A" w:rsidRPr="00E6547E" w:rsidRDefault="00EC286A" w:rsidP="00EC286A">
      <w:pPr>
        <w:jc w:val="both"/>
        <w:rPr>
          <w:rFonts w:ascii="Calibri" w:hAnsi="Calibri"/>
          <w:b/>
          <w:smallCaps/>
        </w:rPr>
      </w:pPr>
    </w:p>
    <w:p w14:paraId="48C74796" w14:textId="77777777" w:rsidR="004B2645" w:rsidRPr="00E6547E" w:rsidRDefault="004B2645" w:rsidP="00EC286A">
      <w:pPr>
        <w:jc w:val="both"/>
        <w:rPr>
          <w:rFonts w:ascii="Calibri" w:hAnsi="Calibri"/>
          <w:b/>
          <w:smallCaps/>
        </w:rPr>
      </w:pPr>
    </w:p>
    <w:p w14:paraId="2012251A" w14:textId="77777777" w:rsidR="004B2645" w:rsidRPr="00E6547E" w:rsidRDefault="004B2645" w:rsidP="00EC286A">
      <w:pPr>
        <w:jc w:val="both"/>
        <w:rPr>
          <w:rFonts w:ascii="Calibri" w:hAnsi="Calibri"/>
          <w:b/>
          <w:smallCaps/>
        </w:rPr>
      </w:pPr>
    </w:p>
    <w:p w14:paraId="282A8804" w14:textId="77777777" w:rsidR="00EC286A" w:rsidRPr="00E6547E" w:rsidRDefault="007D36E6" w:rsidP="00EC286A">
      <w:pPr>
        <w:jc w:val="both"/>
        <w:rPr>
          <w:rFonts w:ascii="Calibri" w:hAnsi="Calibri"/>
          <w:b/>
          <w:smallCaps/>
        </w:rPr>
      </w:pPr>
      <w:r w:rsidRPr="00E6547E">
        <w:rPr>
          <w:rFonts w:ascii="Calibri" w:hAnsi="Calibri"/>
          <w:b/>
          <w:smallCaps/>
        </w:rPr>
        <w:t>Artículo 24</w:t>
      </w:r>
      <w:r w:rsidR="00EC286A" w:rsidRPr="00E6547E">
        <w:rPr>
          <w:rFonts w:ascii="Calibri" w:hAnsi="Calibri"/>
          <w:b/>
          <w:smallCaps/>
        </w:rPr>
        <w:t xml:space="preserve">. Fusión </w:t>
      </w:r>
    </w:p>
    <w:p w14:paraId="02B0D35B" w14:textId="77777777" w:rsidR="00EC286A" w:rsidRPr="00E6547E" w:rsidRDefault="00EC286A" w:rsidP="00EC286A">
      <w:pPr>
        <w:jc w:val="both"/>
        <w:rPr>
          <w:rFonts w:ascii="Calibri" w:hAnsi="Calibri"/>
          <w:b/>
          <w:smallCaps/>
        </w:rPr>
      </w:pPr>
    </w:p>
    <w:p w14:paraId="54A8EBA0" w14:textId="77777777" w:rsidR="00EC286A" w:rsidRPr="00E6547E" w:rsidRDefault="00EC286A" w:rsidP="00EC286A">
      <w:pPr>
        <w:jc w:val="both"/>
        <w:rPr>
          <w:rFonts w:ascii="Calibri" w:hAnsi="Calibri"/>
        </w:rPr>
      </w:pPr>
      <w:r w:rsidRPr="00E6547E">
        <w:rPr>
          <w:rFonts w:ascii="Calibri" w:hAnsi="Calibri"/>
        </w:rPr>
        <w:t>La cooperativa podrá disolverse sin liquidarse para fusionarse con otra cuando su objeto social sea común o complementario, adoptando una denominación diferente y constituyendo una nueva cooperativa que se hará cargo del patrimonio de las cooperativas disueltas y se subrogará en sus derechos y obligaciones.</w:t>
      </w:r>
    </w:p>
    <w:p w14:paraId="6F64415A" w14:textId="77777777" w:rsidR="00EC286A" w:rsidRPr="00E6547E" w:rsidRDefault="00EC286A" w:rsidP="00EC286A">
      <w:pPr>
        <w:jc w:val="both"/>
        <w:rPr>
          <w:rFonts w:ascii="Calibri" w:hAnsi="Calibri"/>
        </w:rPr>
      </w:pPr>
    </w:p>
    <w:p w14:paraId="742BFD92" w14:textId="77777777" w:rsidR="00EC286A" w:rsidRPr="00E6547E" w:rsidRDefault="00EC286A" w:rsidP="00EC286A">
      <w:pPr>
        <w:jc w:val="both"/>
        <w:rPr>
          <w:rFonts w:ascii="Calibri" w:hAnsi="Calibri"/>
        </w:rPr>
      </w:pPr>
      <w:r w:rsidRPr="00E6547E">
        <w:rPr>
          <w:rFonts w:ascii="Calibri" w:hAnsi="Calibri"/>
        </w:rPr>
        <w:t>En fusión, la nueva cooperativa, se subrogará en todos los derechos y obligaciones de las cooperativas incorporadas o fusionadas.</w:t>
      </w:r>
    </w:p>
    <w:p w14:paraId="56ABCF30" w14:textId="77777777" w:rsidR="00EC286A" w:rsidRPr="00E6547E" w:rsidRDefault="00EC286A" w:rsidP="00EC286A">
      <w:pPr>
        <w:jc w:val="both"/>
        <w:rPr>
          <w:rFonts w:ascii="Calibri" w:hAnsi="Calibri"/>
        </w:rPr>
      </w:pPr>
    </w:p>
    <w:p w14:paraId="183835BD" w14:textId="77777777" w:rsidR="00EC286A" w:rsidRPr="00E6547E" w:rsidRDefault="007D36E6" w:rsidP="00EC286A">
      <w:pPr>
        <w:jc w:val="both"/>
        <w:rPr>
          <w:rFonts w:ascii="Calibri" w:hAnsi="Calibri"/>
          <w:b/>
          <w:smallCaps/>
        </w:rPr>
      </w:pPr>
      <w:r w:rsidRPr="00E6547E">
        <w:rPr>
          <w:rFonts w:ascii="Calibri" w:hAnsi="Calibri"/>
          <w:b/>
          <w:smallCaps/>
        </w:rPr>
        <w:t>Artículo 25</w:t>
      </w:r>
      <w:r w:rsidR="00EC286A" w:rsidRPr="00E6547E">
        <w:rPr>
          <w:rFonts w:ascii="Calibri" w:hAnsi="Calibri"/>
          <w:b/>
          <w:smallCaps/>
        </w:rPr>
        <w:t xml:space="preserve">. incorporación </w:t>
      </w:r>
    </w:p>
    <w:p w14:paraId="3F724A35" w14:textId="77777777" w:rsidR="00EC286A" w:rsidRPr="00E6547E" w:rsidRDefault="00EC286A" w:rsidP="00EC286A">
      <w:pPr>
        <w:jc w:val="both"/>
        <w:rPr>
          <w:rFonts w:ascii="Calibri" w:hAnsi="Calibri"/>
          <w:b/>
          <w:smallCaps/>
        </w:rPr>
      </w:pPr>
    </w:p>
    <w:p w14:paraId="1E95B616" w14:textId="77777777" w:rsidR="00EC286A" w:rsidRPr="00E6547E" w:rsidRDefault="00EC286A" w:rsidP="00EC286A">
      <w:pPr>
        <w:jc w:val="both"/>
        <w:rPr>
          <w:rFonts w:ascii="Calibri" w:hAnsi="Calibri"/>
        </w:rPr>
      </w:pPr>
      <w:r w:rsidRPr="00E6547E">
        <w:rPr>
          <w:rFonts w:ascii="Calibri" w:hAnsi="Calibri"/>
        </w:rPr>
        <w:t xml:space="preserve">La Cooperativa podrá disolverse sin liquidarse para incorporarse a otra entidad cooperativa adoptando su denominación, quedando amparada por su personería jurídica y transfiriendo su patrimonio a la incorporante, quien se subrogará en todos los derechos y obligaciones de la Cooperativa. </w:t>
      </w:r>
    </w:p>
    <w:p w14:paraId="707733DE" w14:textId="77777777" w:rsidR="00EC286A" w:rsidRPr="00E6547E" w:rsidRDefault="00EC286A" w:rsidP="00EC286A">
      <w:pPr>
        <w:jc w:val="both"/>
        <w:rPr>
          <w:rFonts w:ascii="Calibri" w:hAnsi="Calibri"/>
        </w:rPr>
      </w:pPr>
    </w:p>
    <w:p w14:paraId="280DCF99" w14:textId="77777777" w:rsidR="007D36E6" w:rsidRPr="00E6547E" w:rsidRDefault="00EC286A" w:rsidP="007D36E6">
      <w:pPr>
        <w:jc w:val="both"/>
        <w:rPr>
          <w:rFonts w:ascii="Calibri" w:hAnsi="Calibri"/>
        </w:rPr>
      </w:pPr>
      <w:r w:rsidRPr="00E6547E">
        <w:rPr>
          <w:rFonts w:ascii="Calibri" w:hAnsi="Calibri"/>
        </w:rPr>
        <w:t>Igualmente la Asamblea General con la mayoría antes señalada, podrá aceptar la incorporación de otra entidad cooperativa de objeto social común o complementario, recibiendo su patrimonio y subrogándose en los derechos y obligaciones de la Cooperativa incorporada.</w:t>
      </w:r>
      <w:r w:rsidRPr="00E6547E">
        <w:rPr>
          <w:rFonts w:ascii="Calibri" w:hAnsi="Calibri"/>
        </w:rPr>
        <w:cr/>
      </w:r>
    </w:p>
    <w:p w14:paraId="5B931B71" w14:textId="77777777" w:rsidR="00EC286A" w:rsidRPr="00E6547E" w:rsidRDefault="00EC286A" w:rsidP="007D36E6">
      <w:pPr>
        <w:jc w:val="center"/>
        <w:rPr>
          <w:rFonts w:ascii="Calibri" w:hAnsi="Calibri"/>
          <w:b/>
          <w:smallCaps/>
        </w:rPr>
      </w:pPr>
      <w:r w:rsidRPr="00E6547E">
        <w:rPr>
          <w:rFonts w:ascii="Calibri" w:hAnsi="Calibri"/>
          <w:b/>
          <w:smallCaps/>
        </w:rPr>
        <w:t>capítulo V</w:t>
      </w:r>
    </w:p>
    <w:p w14:paraId="35909AE3" w14:textId="77777777" w:rsidR="00EC286A" w:rsidRPr="00E6547E" w:rsidRDefault="00EC286A" w:rsidP="00EC286A">
      <w:pPr>
        <w:jc w:val="center"/>
        <w:rPr>
          <w:rFonts w:ascii="Calibri" w:hAnsi="Calibri"/>
          <w:b/>
          <w:smallCaps/>
        </w:rPr>
      </w:pPr>
      <w:r w:rsidRPr="00E6547E">
        <w:rPr>
          <w:rFonts w:ascii="Calibri" w:hAnsi="Calibri"/>
          <w:b/>
          <w:smallCaps/>
        </w:rPr>
        <w:t>Disolución y Liquidación</w:t>
      </w:r>
    </w:p>
    <w:p w14:paraId="0792D255" w14:textId="77777777" w:rsidR="00EC286A" w:rsidRPr="00E6547E" w:rsidRDefault="00EC286A" w:rsidP="00EC286A">
      <w:pPr>
        <w:jc w:val="both"/>
        <w:rPr>
          <w:rFonts w:ascii="Calibri" w:hAnsi="Calibri"/>
          <w:b/>
          <w:smallCaps/>
        </w:rPr>
      </w:pPr>
    </w:p>
    <w:p w14:paraId="269BAE85" w14:textId="77777777" w:rsidR="00EC286A" w:rsidRPr="00E6547E" w:rsidRDefault="007D36E6" w:rsidP="00EC286A">
      <w:pPr>
        <w:jc w:val="both"/>
        <w:rPr>
          <w:rFonts w:ascii="Calibri" w:hAnsi="Calibri"/>
        </w:rPr>
      </w:pPr>
      <w:r w:rsidRPr="00E6547E">
        <w:rPr>
          <w:rFonts w:ascii="Calibri" w:hAnsi="Calibri"/>
          <w:b/>
          <w:smallCaps/>
        </w:rPr>
        <w:t>Artículo 26</w:t>
      </w:r>
      <w:r w:rsidR="00EC286A" w:rsidRPr="00E6547E">
        <w:rPr>
          <w:rFonts w:ascii="Calibri" w:hAnsi="Calibri"/>
          <w:b/>
          <w:smallCaps/>
        </w:rPr>
        <w:t>. Causales de Disolución</w:t>
      </w:r>
      <w:r w:rsidR="00EC286A" w:rsidRPr="00E6547E">
        <w:rPr>
          <w:rFonts w:ascii="Calibri" w:hAnsi="Calibri"/>
          <w:b/>
        </w:rPr>
        <w:t>.</w:t>
      </w:r>
      <w:r w:rsidR="00EC286A" w:rsidRPr="00E6547E">
        <w:rPr>
          <w:rFonts w:ascii="Calibri" w:hAnsi="Calibri"/>
        </w:rPr>
        <w:t xml:space="preserve"> </w:t>
      </w:r>
    </w:p>
    <w:p w14:paraId="3D82DB2A" w14:textId="77777777" w:rsidR="00EC286A" w:rsidRPr="00E6547E" w:rsidRDefault="00EC286A" w:rsidP="00EC286A">
      <w:pPr>
        <w:jc w:val="both"/>
        <w:rPr>
          <w:rFonts w:ascii="Calibri" w:hAnsi="Calibri"/>
        </w:rPr>
      </w:pPr>
    </w:p>
    <w:p w14:paraId="601EB299" w14:textId="77777777" w:rsidR="00EC286A" w:rsidRPr="00E6547E" w:rsidRDefault="00EC286A" w:rsidP="00EC286A">
      <w:pPr>
        <w:jc w:val="both"/>
        <w:rPr>
          <w:rFonts w:ascii="Calibri" w:hAnsi="Calibri"/>
        </w:rPr>
      </w:pPr>
      <w:r w:rsidRPr="00E6547E">
        <w:rPr>
          <w:rFonts w:ascii="Calibri" w:hAnsi="Calibri"/>
        </w:rPr>
        <w:t xml:space="preserve">La </w:t>
      </w:r>
      <w:r w:rsidRPr="00E6547E">
        <w:rPr>
          <w:rStyle w:val="Estilo6"/>
          <w:rFonts w:ascii="Calibri" w:hAnsi="Calibri"/>
          <w:b w:val="0"/>
        </w:rPr>
        <w:t>cooperativa</w:t>
      </w:r>
      <w:r w:rsidRPr="00E6547E">
        <w:rPr>
          <w:rStyle w:val="Estilo6"/>
          <w:rFonts w:ascii="Calibri" w:hAnsi="Calibri"/>
        </w:rPr>
        <w:t xml:space="preserve"> </w:t>
      </w:r>
      <w:r w:rsidRPr="00E6547E">
        <w:rPr>
          <w:rFonts w:ascii="Calibri" w:hAnsi="Calibri"/>
        </w:rPr>
        <w:t>se disolverá ante la ocurrencia de cualquiera de las siguientes causales:</w:t>
      </w:r>
    </w:p>
    <w:p w14:paraId="14B67758" w14:textId="77777777" w:rsidR="00EC286A" w:rsidRPr="00E6547E" w:rsidRDefault="00EC286A" w:rsidP="00EC286A">
      <w:pPr>
        <w:jc w:val="both"/>
        <w:rPr>
          <w:rFonts w:ascii="Calibri" w:hAnsi="Calibri"/>
        </w:rPr>
      </w:pPr>
      <w:r w:rsidRPr="00E6547E">
        <w:rPr>
          <w:rFonts w:ascii="Calibri" w:hAnsi="Calibri"/>
        </w:rPr>
        <w:t xml:space="preserve"> </w:t>
      </w:r>
    </w:p>
    <w:p w14:paraId="370D23B1" w14:textId="77777777" w:rsidR="00EC286A" w:rsidRPr="00E6547E" w:rsidRDefault="00EC286A" w:rsidP="00EC286A">
      <w:pPr>
        <w:numPr>
          <w:ilvl w:val="0"/>
          <w:numId w:val="1"/>
        </w:numPr>
        <w:jc w:val="both"/>
        <w:rPr>
          <w:rFonts w:ascii="Calibri" w:hAnsi="Calibri"/>
        </w:rPr>
      </w:pPr>
      <w:r w:rsidRPr="00E6547E">
        <w:rPr>
          <w:rFonts w:ascii="Calibri" w:hAnsi="Calibri"/>
        </w:rPr>
        <w:t>Por acuerdo voluntario entre los asociados con el voto favorable de las 2/3 partes de los asistentes a la asamblea.</w:t>
      </w:r>
    </w:p>
    <w:p w14:paraId="0E1F0409" w14:textId="77777777" w:rsidR="00EC286A" w:rsidRPr="00E6547E" w:rsidRDefault="00EC286A" w:rsidP="00EC286A">
      <w:pPr>
        <w:numPr>
          <w:ilvl w:val="0"/>
          <w:numId w:val="1"/>
        </w:numPr>
        <w:jc w:val="both"/>
        <w:rPr>
          <w:rFonts w:ascii="Calibri" w:hAnsi="Calibri"/>
        </w:rPr>
      </w:pPr>
      <w:r w:rsidRPr="00E6547E">
        <w:rPr>
          <w:rFonts w:ascii="Calibri" w:hAnsi="Calibri"/>
        </w:rPr>
        <w:t xml:space="preserve">Reducción de los asociados a menos del número mínimo exigido para su constitución, siempre que la situación no se prolongue por más de seis meses.  </w:t>
      </w:r>
    </w:p>
    <w:p w14:paraId="56EA92BA" w14:textId="77777777" w:rsidR="00EC286A" w:rsidRPr="00E6547E" w:rsidRDefault="00EC286A" w:rsidP="00EC286A">
      <w:pPr>
        <w:numPr>
          <w:ilvl w:val="0"/>
          <w:numId w:val="1"/>
        </w:numPr>
        <w:jc w:val="both"/>
        <w:rPr>
          <w:rFonts w:ascii="Calibri" w:hAnsi="Calibri"/>
        </w:rPr>
      </w:pPr>
      <w:r w:rsidRPr="00E6547E">
        <w:rPr>
          <w:rFonts w:ascii="Calibri" w:hAnsi="Calibri"/>
        </w:rPr>
        <w:t>Incapacidad o imposibilidad de cumplir el objeto social para el cual fue creada.</w:t>
      </w:r>
    </w:p>
    <w:p w14:paraId="000BD206" w14:textId="77777777" w:rsidR="00EC286A" w:rsidRPr="00E6547E" w:rsidRDefault="00EC286A" w:rsidP="00EC286A">
      <w:pPr>
        <w:numPr>
          <w:ilvl w:val="0"/>
          <w:numId w:val="1"/>
        </w:numPr>
        <w:jc w:val="both"/>
        <w:rPr>
          <w:rFonts w:ascii="Calibri" w:hAnsi="Calibri"/>
        </w:rPr>
      </w:pPr>
      <w:r w:rsidRPr="00E6547E">
        <w:rPr>
          <w:rFonts w:ascii="Calibri" w:hAnsi="Calibri"/>
        </w:rPr>
        <w:t>Por fusión o incorporación a otra cooperativa.</w:t>
      </w:r>
    </w:p>
    <w:p w14:paraId="6084EB99" w14:textId="77777777" w:rsidR="00EC286A" w:rsidRPr="00E6547E" w:rsidRDefault="00EC286A" w:rsidP="00EC286A">
      <w:pPr>
        <w:numPr>
          <w:ilvl w:val="0"/>
          <w:numId w:val="1"/>
        </w:numPr>
        <w:jc w:val="both"/>
        <w:rPr>
          <w:rFonts w:ascii="Calibri" w:hAnsi="Calibri"/>
        </w:rPr>
      </w:pPr>
      <w:r w:rsidRPr="00E6547E">
        <w:rPr>
          <w:rFonts w:ascii="Calibri" w:hAnsi="Calibri"/>
        </w:rPr>
        <w:lastRenderedPageBreak/>
        <w:t>Porque los medios que empleen para el cumplimiento de sus fines o porque las actividades que desarrollan sean contrarias a la Ley, las buenas costumbres o el espíritu cooperativo.</w:t>
      </w:r>
    </w:p>
    <w:p w14:paraId="664F27FE" w14:textId="77777777" w:rsidR="00EC286A" w:rsidRPr="00E6547E" w:rsidRDefault="00EC286A" w:rsidP="00EC286A">
      <w:pPr>
        <w:numPr>
          <w:ilvl w:val="0"/>
          <w:numId w:val="1"/>
        </w:numPr>
        <w:jc w:val="both"/>
        <w:rPr>
          <w:rFonts w:ascii="Calibri" w:hAnsi="Calibri"/>
        </w:rPr>
      </w:pPr>
      <w:r w:rsidRPr="00E6547E">
        <w:rPr>
          <w:rFonts w:ascii="Calibri" w:hAnsi="Calibri"/>
        </w:rPr>
        <w:t xml:space="preserve">Por haber sido decretada dicha disolución por la Superintendencia de la Economía Solidaria, en los casos previstos en la ley o los estatutos.  </w:t>
      </w:r>
    </w:p>
    <w:p w14:paraId="05BE39D5" w14:textId="77777777" w:rsidR="00EC286A" w:rsidRPr="00E6547E" w:rsidRDefault="00EC286A" w:rsidP="00EC286A">
      <w:pPr>
        <w:jc w:val="both"/>
        <w:rPr>
          <w:rFonts w:ascii="Calibri" w:hAnsi="Calibri"/>
        </w:rPr>
      </w:pPr>
    </w:p>
    <w:p w14:paraId="6DBD4BD6" w14:textId="77777777" w:rsidR="00EC286A" w:rsidRPr="00E6547E" w:rsidRDefault="007D36E6" w:rsidP="00EC286A">
      <w:pPr>
        <w:jc w:val="both"/>
        <w:rPr>
          <w:rFonts w:ascii="Calibri" w:hAnsi="Calibri"/>
        </w:rPr>
      </w:pPr>
      <w:r w:rsidRPr="00E6547E">
        <w:rPr>
          <w:rFonts w:ascii="Calibri" w:hAnsi="Calibri"/>
          <w:b/>
          <w:smallCaps/>
        </w:rPr>
        <w:t>Artículo 27</w:t>
      </w:r>
      <w:r w:rsidR="00EC286A" w:rsidRPr="00E6547E">
        <w:rPr>
          <w:rFonts w:ascii="Calibri" w:hAnsi="Calibri"/>
          <w:b/>
          <w:smallCaps/>
        </w:rPr>
        <w:t>. Liquidador.</w:t>
      </w:r>
      <w:r w:rsidR="00EC286A" w:rsidRPr="00E6547E">
        <w:rPr>
          <w:rFonts w:ascii="Calibri" w:hAnsi="Calibri"/>
        </w:rPr>
        <w:t xml:space="preserve"> </w:t>
      </w:r>
    </w:p>
    <w:p w14:paraId="12133812" w14:textId="77777777" w:rsidR="00EC286A" w:rsidRPr="00E6547E" w:rsidRDefault="00EC286A" w:rsidP="00EC286A">
      <w:pPr>
        <w:jc w:val="both"/>
        <w:rPr>
          <w:rFonts w:ascii="Calibri" w:hAnsi="Calibri"/>
        </w:rPr>
      </w:pPr>
    </w:p>
    <w:p w14:paraId="065AD09A" w14:textId="77777777" w:rsidR="00EC286A" w:rsidRPr="00E6547E" w:rsidRDefault="00EC286A" w:rsidP="00EC286A">
      <w:pPr>
        <w:jc w:val="both"/>
        <w:rPr>
          <w:rFonts w:ascii="Calibri" w:hAnsi="Calibri"/>
        </w:rPr>
      </w:pPr>
      <w:r w:rsidRPr="00E6547E">
        <w:rPr>
          <w:rFonts w:ascii="Calibri" w:hAnsi="Calibri"/>
        </w:rPr>
        <w:t>Decretada la disolución, la asamblea general procederá a nombrar liquidador o liquidadores.  Si el liquidador o liquidadores no fueren nombrados o no entraren en funciones dentro de los treinta (30) días siguientes a su nombramiento, el ente de control estatal, directamente o a solicitud de cualquiera de los asociados, procederá a nombrarlo (s).</w:t>
      </w:r>
    </w:p>
    <w:p w14:paraId="6501510D" w14:textId="77777777" w:rsidR="00EC286A" w:rsidRPr="00E6547E" w:rsidRDefault="00EC286A" w:rsidP="00EC286A">
      <w:pPr>
        <w:jc w:val="both"/>
        <w:rPr>
          <w:rFonts w:ascii="Calibri" w:hAnsi="Calibri"/>
        </w:rPr>
      </w:pPr>
    </w:p>
    <w:p w14:paraId="7E8F46E5" w14:textId="77777777" w:rsidR="00EC286A" w:rsidRPr="00E6547E" w:rsidRDefault="007D36E6" w:rsidP="00EC286A">
      <w:pPr>
        <w:jc w:val="both"/>
        <w:rPr>
          <w:rFonts w:ascii="Calibri" w:hAnsi="Calibri"/>
          <w:b/>
          <w:smallCaps/>
        </w:rPr>
      </w:pPr>
      <w:r w:rsidRPr="00E6547E">
        <w:rPr>
          <w:rFonts w:ascii="Calibri" w:hAnsi="Calibri"/>
          <w:b/>
          <w:smallCaps/>
        </w:rPr>
        <w:t>Artículo 28</w:t>
      </w:r>
      <w:r w:rsidR="00EC286A" w:rsidRPr="00E6547E">
        <w:rPr>
          <w:rFonts w:ascii="Calibri" w:hAnsi="Calibri"/>
          <w:b/>
          <w:smallCaps/>
        </w:rPr>
        <w:t>. Liquidación</w:t>
      </w:r>
    </w:p>
    <w:p w14:paraId="599FC3F7" w14:textId="77777777" w:rsidR="00EC286A" w:rsidRPr="00E6547E" w:rsidRDefault="00EC286A" w:rsidP="00EC286A">
      <w:pPr>
        <w:jc w:val="both"/>
        <w:rPr>
          <w:rFonts w:ascii="Calibri" w:hAnsi="Calibri"/>
        </w:rPr>
      </w:pPr>
    </w:p>
    <w:p w14:paraId="612DAF79" w14:textId="77777777" w:rsidR="00EC286A" w:rsidRPr="00E6547E" w:rsidRDefault="00EC286A" w:rsidP="00EC286A">
      <w:pPr>
        <w:jc w:val="both"/>
        <w:rPr>
          <w:rFonts w:ascii="Calibri" w:hAnsi="Calibri"/>
        </w:rPr>
      </w:pPr>
      <w:r w:rsidRPr="00E6547E">
        <w:rPr>
          <w:rFonts w:ascii="Calibri" w:hAnsi="Calibri"/>
        </w:rPr>
        <w:t>Disuelta la cooperativa, se procederá a su liquidación. En consecuencia no podrá iniciar nuevas operaciones en desarrollo de su objeto social y conservará su capacidad jurídica únicamente para los actos necesarios a la inmediata liquidación. Cualquier operación o acto ajeno a este fin, salvo los autorizados expresamente por la ley, hará responsables frente a la entidad, a los asociados y a terceros, en forma ilimitada y solidaria, al liquidador, y al revisor fiscal, o quien haga sus veces, que no se hubiere opuesto.</w:t>
      </w:r>
    </w:p>
    <w:p w14:paraId="30B19F82" w14:textId="77777777" w:rsidR="00EC286A" w:rsidRPr="00E6547E" w:rsidRDefault="00EC286A" w:rsidP="00EC286A">
      <w:pPr>
        <w:jc w:val="both"/>
        <w:rPr>
          <w:rFonts w:ascii="Calibri" w:hAnsi="Calibri"/>
        </w:rPr>
      </w:pPr>
    </w:p>
    <w:p w14:paraId="2940FCF1" w14:textId="77777777" w:rsidR="00EC286A" w:rsidRPr="00E6547E" w:rsidRDefault="00EC286A" w:rsidP="00EC286A">
      <w:pPr>
        <w:jc w:val="both"/>
        <w:rPr>
          <w:rFonts w:ascii="Calibri" w:hAnsi="Calibri"/>
        </w:rPr>
      </w:pPr>
      <w:r w:rsidRPr="00E6547E">
        <w:rPr>
          <w:rFonts w:ascii="Calibri" w:hAnsi="Calibri"/>
        </w:rPr>
        <w:t>Para llevar a cabo la liquidación el liquidador, informará dentro de los 10 días hábiles siguientes a la fecha de la disolución, del estado de la liquidación mediante aviso publicado en un periódico de amplia circulación nacional o regional, según el ámbito de operaciones de la entidad. Dicho aviso será fijado en un lugar visible de las oficinas de la entidad.</w:t>
      </w:r>
    </w:p>
    <w:p w14:paraId="3D3484AA" w14:textId="77777777" w:rsidR="00EC286A" w:rsidRPr="00E6547E" w:rsidRDefault="00EC286A" w:rsidP="00EC286A">
      <w:pPr>
        <w:jc w:val="both"/>
        <w:rPr>
          <w:rFonts w:ascii="Calibri" w:hAnsi="Calibri"/>
        </w:rPr>
      </w:pPr>
    </w:p>
    <w:p w14:paraId="22D242CE" w14:textId="77777777" w:rsidR="00EC286A" w:rsidRPr="00E6547E" w:rsidRDefault="00EC286A" w:rsidP="00EC286A">
      <w:pPr>
        <w:jc w:val="both"/>
        <w:rPr>
          <w:rFonts w:ascii="Calibri" w:hAnsi="Calibri"/>
        </w:rPr>
      </w:pPr>
      <w:r w:rsidRPr="00E6547E">
        <w:rPr>
          <w:rFonts w:ascii="Calibri" w:hAnsi="Calibri"/>
        </w:rPr>
        <w:t>Parágrafo: El liquidador o liquidadores deberán informar a los acreedores y a los asociados del estado de liquidación en que se encuentra la cooperativa, en forma apropiada.</w:t>
      </w:r>
    </w:p>
    <w:p w14:paraId="77599287" w14:textId="77777777" w:rsidR="00EC286A" w:rsidRPr="00E6547E" w:rsidRDefault="00EC286A" w:rsidP="00EC286A">
      <w:pPr>
        <w:jc w:val="both"/>
        <w:rPr>
          <w:rFonts w:ascii="Calibri" w:hAnsi="Calibri"/>
        </w:rPr>
      </w:pPr>
    </w:p>
    <w:p w14:paraId="42574000" w14:textId="77777777" w:rsidR="00EC286A" w:rsidRPr="00E6547E" w:rsidRDefault="007D36E6" w:rsidP="00EC286A">
      <w:pPr>
        <w:jc w:val="both"/>
        <w:rPr>
          <w:rFonts w:ascii="Calibri" w:hAnsi="Calibri"/>
        </w:rPr>
      </w:pPr>
      <w:r w:rsidRPr="00E6547E">
        <w:rPr>
          <w:rFonts w:ascii="Calibri" w:hAnsi="Calibri"/>
          <w:b/>
          <w:smallCaps/>
        </w:rPr>
        <w:t>Artículo 29</w:t>
      </w:r>
      <w:r w:rsidR="00EC286A" w:rsidRPr="00E6547E">
        <w:rPr>
          <w:rFonts w:ascii="Calibri" w:hAnsi="Calibri"/>
          <w:b/>
          <w:smallCaps/>
        </w:rPr>
        <w:t xml:space="preserve">. Aprobación de la cuenta final de liquidación. </w:t>
      </w:r>
      <w:r w:rsidR="00EC286A" w:rsidRPr="00E6547E">
        <w:rPr>
          <w:rFonts w:ascii="Calibri" w:hAnsi="Calibri"/>
        </w:rPr>
        <w:t xml:space="preserve">Hecha la liquidación, el liquidador o los liquidadores convocarán a la asamblea, para que aprueben la cuenta final de liquidación y el acta de liquidación. </w:t>
      </w:r>
    </w:p>
    <w:p w14:paraId="283F1CB0" w14:textId="77777777" w:rsidR="00EC286A" w:rsidRPr="00E6547E" w:rsidRDefault="00EC286A" w:rsidP="00EC286A">
      <w:pPr>
        <w:jc w:val="both"/>
        <w:rPr>
          <w:rFonts w:ascii="Calibri" w:hAnsi="Calibri"/>
        </w:rPr>
      </w:pPr>
    </w:p>
    <w:p w14:paraId="183C59DE" w14:textId="77777777" w:rsidR="00EC286A" w:rsidRPr="00E6547E" w:rsidRDefault="00EC286A" w:rsidP="00EC286A">
      <w:pPr>
        <w:jc w:val="both"/>
        <w:rPr>
          <w:rFonts w:ascii="Calibri" w:hAnsi="Calibri"/>
        </w:rPr>
      </w:pPr>
      <w:r w:rsidRPr="00E6547E">
        <w:rPr>
          <w:rFonts w:ascii="Calibri" w:hAnsi="Calibri"/>
        </w:rPr>
        <w:t>Terminado el trabajo de liquidación y cubierto el pasivo, el remanente, si lo hubiere, pasará en calidad de donación a una entidad de beneficencia, o cualquier otra sin ánimo de lucro que determine la asamblea general. En el acta de liquidación deberá indicarse el nombre de la entidad o entidades del sector solidario a quienes se les transferirán los remanentes de la liquidación.</w:t>
      </w:r>
    </w:p>
    <w:p w14:paraId="5E504987" w14:textId="77777777" w:rsidR="00EC286A" w:rsidRPr="00E6547E" w:rsidRDefault="00EC286A" w:rsidP="00EC286A">
      <w:pPr>
        <w:jc w:val="both"/>
        <w:rPr>
          <w:rFonts w:ascii="Calibri" w:hAnsi="Calibri"/>
        </w:rPr>
      </w:pPr>
    </w:p>
    <w:p w14:paraId="49219C81" w14:textId="77777777" w:rsidR="00EC286A" w:rsidRPr="00E6547E" w:rsidRDefault="00EC286A" w:rsidP="00EC286A">
      <w:pPr>
        <w:jc w:val="both"/>
        <w:rPr>
          <w:rFonts w:ascii="Calibri" w:hAnsi="Calibri"/>
        </w:rPr>
      </w:pPr>
      <w:r w:rsidRPr="00E6547E">
        <w:rPr>
          <w:rFonts w:ascii="Calibri" w:hAnsi="Calibri"/>
        </w:rPr>
        <w:t xml:space="preserve">Si hecha debidamente la convocatoria no concurre ningún asociado, el liquidador o los liquidadores convocarán en la misma forma a una segunda reunión, para dentro de los </w:t>
      </w:r>
      <w:r w:rsidRPr="00E6547E">
        <w:rPr>
          <w:rFonts w:ascii="Calibri" w:hAnsi="Calibri"/>
        </w:rPr>
        <w:lastRenderedPageBreak/>
        <w:t>diez (10) días hábiles siguientes. Si a dicha reunión tampoco concurre ninguno, se tendrán por aprobadas las cuentas de los liquidadores, las cuales no podrán ser posteriormente impugnadas.</w:t>
      </w:r>
    </w:p>
    <w:p w14:paraId="297DE040" w14:textId="77777777" w:rsidR="00EC286A" w:rsidRPr="00E6547E" w:rsidRDefault="00EC286A" w:rsidP="00EC286A">
      <w:pPr>
        <w:jc w:val="both"/>
        <w:rPr>
          <w:rFonts w:ascii="Calibri" w:hAnsi="Calibri"/>
        </w:rPr>
      </w:pPr>
    </w:p>
    <w:p w14:paraId="5D10B37E" w14:textId="77777777" w:rsidR="00EC286A" w:rsidRPr="00E6547E" w:rsidRDefault="007D36E6" w:rsidP="00EC286A">
      <w:pPr>
        <w:jc w:val="both"/>
        <w:rPr>
          <w:rFonts w:ascii="Calibri" w:hAnsi="Calibri"/>
        </w:rPr>
      </w:pPr>
      <w:r w:rsidRPr="00E6547E">
        <w:rPr>
          <w:rFonts w:ascii="Calibri" w:hAnsi="Calibri"/>
          <w:b/>
          <w:smallCaps/>
        </w:rPr>
        <w:t>Artículo 30</w:t>
      </w:r>
      <w:r w:rsidR="00EC286A" w:rsidRPr="00E6547E">
        <w:rPr>
          <w:rFonts w:ascii="Calibri" w:hAnsi="Calibri"/>
          <w:b/>
          <w:smallCaps/>
        </w:rPr>
        <w:t>. Sujeción a las Normas Legales.</w:t>
      </w:r>
      <w:r w:rsidR="00EC286A" w:rsidRPr="00E6547E">
        <w:rPr>
          <w:rFonts w:ascii="Calibri" w:hAnsi="Calibri"/>
        </w:rPr>
        <w:t xml:space="preserve"> </w:t>
      </w:r>
    </w:p>
    <w:p w14:paraId="64C2C41C" w14:textId="77777777" w:rsidR="00EC286A" w:rsidRPr="00E6547E" w:rsidRDefault="00EC286A" w:rsidP="00EC286A">
      <w:pPr>
        <w:jc w:val="both"/>
        <w:rPr>
          <w:rFonts w:ascii="Calibri" w:hAnsi="Calibri"/>
        </w:rPr>
      </w:pPr>
    </w:p>
    <w:p w14:paraId="1EEA501F" w14:textId="77777777" w:rsidR="00EC286A" w:rsidRPr="00E6547E" w:rsidRDefault="00EC286A" w:rsidP="00CB5EFA">
      <w:pPr>
        <w:jc w:val="both"/>
        <w:rPr>
          <w:rFonts w:ascii="Calibri" w:hAnsi="Calibri"/>
        </w:rPr>
      </w:pPr>
      <w:r w:rsidRPr="00E6547E">
        <w:rPr>
          <w:rFonts w:ascii="Calibri" w:hAnsi="Calibri"/>
        </w:rPr>
        <w:t>Para los casos no previstos en los presentes estatutos y que no fueren desarrollados mediante reglamentos, se resolverán de acuerdo a la legislación cooperativa vigente, la legislación del sector solidario, la doctrina, la jurisprudencia, y en última instancia, las disposiciones generales del derecho comercial sobre sociedades que por su naturaleza sean aplicables a las en</w:t>
      </w:r>
      <w:r w:rsidR="00CB5EFA" w:rsidRPr="00E6547E">
        <w:rPr>
          <w:rFonts w:ascii="Calibri" w:hAnsi="Calibri"/>
        </w:rPr>
        <w:t>tidades cooperativas.</w:t>
      </w:r>
    </w:p>
    <w:p w14:paraId="1E1088F6" w14:textId="77777777" w:rsidR="00EB340B" w:rsidRPr="00E6547E" w:rsidRDefault="00EB340B" w:rsidP="00CB5EFA">
      <w:pPr>
        <w:jc w:val="both"/>
        <w:rPr>
          <w:rFonts w:ascii="Calibri" w:hAnsi="Calibri"/>
        </w:rPr>
      </w:pPr>
    </w:p>
    <w:p w14:paraId="7B62F4B8" w14:textId="77777777" w:rsidR="00EB340B" w:rsidRPr="00E6547E" w:rsidRDefault="00EB340B" w:rsidP="00EB340B">
      <w:pPr>
        <w:jc w:val="both"/>
        <w:rPr>
          <w:rFonts w:ascii="Calibri" w:hAnsi="Calibri"/>
        </w:rPr>
      </w:pPr>
      <w:r w:rsidRPr="00E6547E">
        <w:rPr>
          <w:rFonts w:ascii="Calibri" w:hAnsi="Calibri"/>
        </w:rPr>
        <w:t>ARTÍCULO 31. INSPECCIÓN, CONTROL Y VIGILANCIA</w:t>
      </w:r>
    </w:p>
    <w:p w14:paraId="1E532F42" w14:textId="77777777" w:rsidR="00EB340B" w:rsidRPr="00E6547E" w:rsidRDefault="00EB340B" w:rsidP="00EB340B">
      <w:pPr>
        <w:jc w:val="both"/>
        <w:rPr>
          <w:rFonts w:ascii="Calibri" w:hAnsi="Calibri"/>
        </w:rPr>
      </w:pPr>
    </w:p>
    <w:p w14:paraId="14786AFD" w14:textId="77777777" w:rsidR="00430C98" w:rsidRPr="00E6547E" w:rsidRDefault="00430C98" w:rsidP="00430C98">
      <w:pPr>
        <w:jc w:val="both"/>
        <w:rPr>
          <w:rFonts w:ascii="Calibri" w:hAnsi="Calibri"/>
        </w:rPr>
      </w:pPr>
      <w:r w:rsidRPr="00E6547E">
        <w:rPr>
          <w:rFonts w:ascii="Calibri" w:hAnsi="Calibri"/>
        </w:rPr>
        <w:t xml:space="preserve">La entidad encargada de llevar la inspección, control y vigilancia sobre la entidad será </w:t>
      </w:r>
      <w:permStart w:id="777531692" w:edGrp="everyone"/>
      <w:r w:rsidRPr="00E6547E">
        <w:rPr>
          <w:rFonts w:ascii="Calibri" w:hAnsi="Calibri"/>
          <w:b/>
          <w:color w:val="C00000"/>
        </w:rPr>
        <w:t>(INDICAR LA ENTIDAD QUE EJERCERÁ  TAL FUNCIÓN)</w:t>
      </w:r>
      <w:permEnd w:id="777531692"/>
      <w:r w:rsidRPr="00E6547E">
        <w:rPr>
          <w:rFonts w:ascii="Calibri" w:hAnsi="Calibri"/>
        </w:rPr>
        <w:t>.</w:t>
      </w:r>
    </w:p>
    <w:p w14:paraId="6AAD1FAF" w14:textId="77777777" w:rsidR="00430C98" w:rsidRPr="00E6547E" w:rsidRDefault="00430C98" w:rsidP="00430C98">
      <w:pPr>
        <w:jc w:val="both"/>
        <w:rPr>
          <w:rFonts w:ascii="Calibri" w:hAnsi="Calibri"/>
        </w:rPr>
      </w:pPr>
    </w:p>
    <w:p w14:paraId="0EA56A1F" w14:textId="77777777" w:rsidR="00430C98" w:rsidRPr="003F15BC" w:rsidRDefault="00430C98" w:rsidP="00430C98">
      <w:pPr>
        <w:jc w:val="both"/>
        <w:rPr>
          <w:rFonts w:ascii="Calibri" w:hAnsi="Calibri"/>
          <w:b/>
          <w:color w:val="C00000"/>
        </w:rPr>
      </w:pPr>
      <w:permStart w:id="193665075" w:edGrp="everyone"/>
      <w:r w:rsidRPr="00E6547E">
        <w:rPr>
          <w:rFonts w:ascii="Calibri" w:hAnsi="Calibri"/>
          <w:b/>
          <w:color w:val="C00000"/>
        </w:rPr>
        <w:t>RECUERDE QUE DENTRO DE LOS 10 DÍAS SIGUIENTES AL REGISTRO DE LA ENTIDAD EN LA CÁMARA DE COMERCIO DEBERÁ PRESENTAR ANTE DICHA ENTIDAD DE CONTROL  EL CERTIFICADO DE EXISTENCIA Y REPRESENTACIÓN LEGAL JUNTO CON LA COPIA DEL ACTA DE CONSTITUCIÓN Y LOS ESTATUTOS.</w:t>
      </w:r>
    </w:p>
    <w:permEnd w:id="193665075"/>
    <w:p w14:paraId="76F883C9" w14:textId="77777777" w:rsidR="009977F5" w:rsidRDefault="009977F5"/>
    <w:sectPr w:rsidR="009977F5" w:rsidSect="001E2F8E">
      <w:pgSz w:w="12242" w:h="15842"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523164" w14:textId="77777777" w:rsidR="00053028" w:rsidRDefault="00053028" w:rsidP="00EC286A">
      <w:r>
        <w:separator/>
      </w:r>
    </w:p>
  </w:endnote>
  <w:endnote w:type="continuationSeparator" w:id="0">
    <w:p w14:paraId="074A478B" w14:textId="77777777" w:rsidR="00053028" w:rsidRDefault="00053028" w:rsidP="00EC286A">
      <w:r>
        <w:continuationSeparator/>
      </w:r>
    </w:p>
  </w:endnote>
  <w:endnote w:id="1">
    <w:p w14:paraId="59951860" w14:textId="77777777" w:rsidR="005D5843" w:rsidRPr="00CF2FA1" w:rsidRDefault="005D5843" w:rsidP="001E2F8E">
      <w:pPr>
        <w:pStyle w:val="Textonotaalfinal"/>
        <w:rPr>
          <w:color w:val="FFFFFF"/>
          <w:sz w:val="4"/>
          <w:szCs w:val="4"/>
          <w:lang w:val="es-MX"/>
        </w:rPr>
      </w:pPr>
      <w:r w:rsidRPr="00CF2FA1">
        <w:rPr>
          <w:rStyle w:val="Refdenotaalfinal"/>
          <w:color w:val="FFFFFF"/>
          <w:sz w:val="4"/>
          <w:szCs w:val="4"/>
        </w:rPr>
        <w:endnoteRef/>
      </w:r>
      <w:r w:rsidRPr="00CF2FA1">
        <w:rPr>
          <w:color w:val="FFFFFF"/>
          <w:sz w:val="4"/>
          <w:szCs w:val="4"/>
        </w:rPr>
        <w:t xml:space="preserve"> ¿</w:t>
      </w:r>
      <w:r w:rsidRPr="00CF2FA1">
        <w:rPr>
          <w:color w:val="FFFFFF"/>
          <w:sz w:val="4"/>
          <w:szCs w:val="4"/>
          <w:lang w:val="es-MX"/>
        </w:rPr>
        <w:t xml:space="preserve">DESEA AGREGAR MAS ASOCIADOS? ****************************************************** SELECCIONE EL CUADRO QUE CONTIENE </w:t>
      </w:r>
      <w:smartTag w:uri="urn:schemas-microsoft-com:office:smarttags" w:element="PersonName">
        <w:smartTagPr>
          <w:attr w:name="ProductID" w:val="LA INFORMACIￓN DEL"/>
        </w:smartTagPr>
        <w:smartTag w:uri="urn:schemas-microsoft-com:office:smarttags" w:element="PersonName">
          <w:smartTagPr>
            <w:attr w:name="ProductID" w:val="LA INFORMACIÓN DEL ASOCIADO."/>
          </w:smartTagPr>
          <w:r w:rsidRPr="00CF2FA1">
            <w:rPr>
              <w:color w:val="FFFFFF"/>
              <w:sz w:val="4"/>
              <w:szCs w:val="4"/>
              <w:lang w:val="es-MX"/>
            </w:rPr>
            <w:t>LA INFORMACIÓN DEL</w:t>
          </w:r>
        </w:smartTag>
        <w:r w:rsidRPr="00CF2FA1">
          <w:rPr>
            <w:color w:val="FFFFFF"/>
            <w:sz w:val="4"/>
            <w:szCs w:val="4"/>
            <w:lang w:val="es-MX"/>
          </w:rPr>
          <w:t xml:space="preserve"> ASOCIADO.</w:t>
        </w:r>
      </w:smartTag>
      <w:r w:rsidRPr="00CF2FA1">
        <w:rPr>
          <w:color w:val="FFFFFF"/>
          <w:sz w:val="4"/>
          <w:szCs w:val="4"/>
          <w:lang w:val="es-MX"/>
        </w:rPr>
        <w:t xml:space="preserve"> ************************************************ COPIELO Y PEGUELO A RENGLON SEGUIDO, ANTES DE </w:t>
      </w:r>
      <w:smartTag w:uri="urn:schemas-microsoft-com:office:smarttags" w:element="PersonName">
        <w:smartTagPr>
          <w:attr w:name="ProductID" w:val="LA MANIFESTACIￓN DE"/>
        </w:smartTagPr>
        <w:smartTag w:uri="urn:schemas-microsoft-com:office:smarttags" w:element="PersonName">
          <w:smartTagPr>
            <w:attr w:name="ProductID" w:val="LA MANIFESTACIÓN DE LA"/>
          </w:smartTagPr>
          <w:r w:rsidRPr="00CF2FA1">
            <w:rPr>
              <w:color w:val="FFFFFF"/>
              <w:sz w:val="4"/>
              <w:szCs w:val="4"/>
              <w:lang w:val="es-MX"/>
            </w:rPr>
            <w:t>LA MANIFESTACIÓN DE</w:t>
          </w:r>
        </w:smartTag>
        <w:r w:rsidRPr="00CF2FA1">
          <w:rPr>
            <w:color w:val="FFFFFF"/>
            <w:sz w:val="4"/>
            <w:szCs w:val="4"/>
            <w:lang w:val="es-MX"/>
          </w:rPr>
          <w:t xml:space="preserve"> </w:t>
        </w:r>
        <w:smartTag w:uri="urn:schemas-microsoft-com:office:smarttags" w:element="PersonName">
          <w:smartTagPr>
            <w:attr w:name="ProductID" w:val="LA VOLUNTAD DE"/>
          </w:smartTagPr>
          <w:r w:rsidRPr="00CF2FA1">
            <w:rPr>
              <w:color w:val="FFFFFF"/>
              <w:sz w:val="4"/>
              <w:szCs w:val="4"/>
              <w:lang w:val="es-MX"/>
            </w:rPr>
            <w:t>LA</w:t>
          </w:r>
        </w:smartTag>
        <w:r w:rsidRPr="00CF2FA1">
          <w:rPr>
            <w:color w:val="FFFFFF"/>
            <w:sz w:val="4"/>
            <w:szCs w:val="4"/>
            <w:lang w:val="es-MX"/>
          </w:rPr>
          <w:t xml:space="preserve"> VOLUNTAD DE</w:t>
        </w:r>
      </w:smartTag>
      <w:r w:rsidRPr="00CF2FA1">
        <w:rPr>
          <w:color w:val="FFFFFF"/>
          <w:sz w:val="4"/>
          <w:szCs w:val="4"/>
          <w:lang w:val="es-MX"/>
        </w:rPr>
        <w:t xml:space="preserve"> CONSTITUCIÓN  ******************************************************* PUEDE REALIZAR ESTA ACCIÓN CUANTAS VECES SEA NECESARIO</w:t>
      </w:r>
    </w:p>
    <w:p w14:paraId="47D50A71" w14:textId="77777777" w:rsidR="005D5843" w:rsidRDefault="005D5843" w:rsidP="001E2F8E">
      <w:pPr>
        <w:pStyle w:val="Textonotaalfinal"/>
      </w:pPr>
    </w:p>
  </w:endnote>
  <w:endnote w:id="2">
    <w:p w14:paraId="52FE7CA6" w14:textId="77777777" w:rsidR="005D5843" w:rsidRPr="00CF2FA1" w:rsidRDefault="005D5843" w:rsidP="001E2F8E">
      <w:pPr>
        <w:pStyle w:val="Textonotaalfinal"/>
        <w:rPr>
          <w:color w:val="FFFFFF"/>
          <w:sz w:val="4"/>
          <w:szCs w:val="4"/>
          <w:lang w:val="es-MX"/>
        </w:rPr>
      </w:pPr>
      <w:r w:rsidRPr="00CF2FA1">
        <w:rPr>
          <w:rStyle w:val="Refdenotaalfinal"/>
          <w:color w:val="FFFFFF"/>
          <w:sz w:val="4"/>
          <w:szCs w:val="4"/>
        </w:rPr>
        <w:endnoteRef/>
      </w:r>
      <w:r w:rsidRPr="00CF2FA1">
        <w:rPr>
          <w:color w:val="FFFFFF"/>
          <w:sz w:val="4"/>
          <w:szCs w:val="4"/>
        </w:rPr>
        <w:t xml:space="preserve"> ¿</w:t>
      </w:r>
      <w:r w:rsidRPr="00CF2FA1">
        <w:rPr>
          <w:color w:val="FFFFFF"/>
          <w:sz w:val="4"/>
          <w:szCs w:val="4"/>
          <w:lang w:val="es-MX"/>
        </w:rPr>
        <w:t xml:space="preserve">DESEA AGREGAR MAS ASOCIADOS? ****************************************************** SELECCIONE EL CUADRO QUE CONTIENE </w:t>
      </w:r>
      <w:smartTag w:uri="urn:schemas-microsoft-com:office:smarttags" w:element="PersonName">
        <w:smartTagPr>
          <w:attr w:name="ProductID" w:val="LA INFORMACIￓN DEL"/>
        </w:smartTagPr>
        <w:smartTag w:uri="urn:schemas-microsoft-com:office:smarttags" w:element="PersonName">
          <w:smartTagPr>
            <w:attr w:name="ProductID" w:val="LA INFORMACIÓN DEL ASOCIADO."/>
          </w:smartTagPr>
          <w:r w:rsidRPr="00CF2FA1">
            <w:rPr>
              <w:color w:val="FFFFFF"/>
              <w:sz w:val="4"/>
              <w:szCs w:val="4"/>
              <w:lang w:val="es-MX"/>
            </w:rPr>
            <w:t>LA INFORMACIÓN DEL</w:t>
          </w:r>
        </w:smartTag>
        <w:r w:rsidRPr="00CF2FA1">
          <w:rPr>
            <w:color w:val="FFFFFF"/>
            <w:sz w:val="4"/>
            <w:szCs w:val="4"/>
            <w:lang w:val="es-MX"/>
          </w:rPr>
          <w:t xml:space="preserve"> ASOCIADO.</w:t>
        </w:r>
      </w:smartTag>
      <w:r w:rsidRPr="00CF2FA1">
        <w:rPr>
          <w:color w:val="FFFFFF"/>
          <w:sz w:val="4"/>
          <w:szCs w:val="4"/>
          <w:lang w:val="es-MX"/>
        </w:rPr>
        <w:t xml:space="preserve"> ************************************************ COPIELO Y PEGUELO A RENGLON SEGUIDO, ANTES DE </w:t>
      </w:r>
      <w:smartTag w:uri="urn:schemas-microsoft-com:office:smarttags" w:element="PersonName">
        <w:smartTagPr>
          <w:attr w:name="ProductID" w:val="LA MANIFESTACIￓN DE"/>
        </w:smartTagPr>
        <w:smartTag w:uri="urn:schemas-microsoft-com:office:smarttags" w:element="PersonName">
          <w:smartTagPr>
            <w:attr w:name="ProductID" w:val="LA MANIFESTACIÓN DE LA"/>
          </w:smartTagPr>
          <w:r w:rsidRPr="00CF2FA1">
            <w:rPr>
              <w:color w:val="FFFFFF"/>
              <w:sz w:val="4"/>
              <w:szCs w:val="4"/>
              <w:lang w:val="es-MX"/>
            </w:rPr>
            <w:t>LA MANIFESTACIÓN DE</w:t>
          </w:r>
        </w:smartTag>
        <w:r w:rsidRPr="00CF2FA1">
          <w:rPr>
            <w:color w:val="FFFFFF"/>
            <w:sz w:val="4"/>
            <w:szCs w:val="4"/>
            <w:lang w:val="es-MX"/>
          </w:rPr>
          <w:t xml:space="preserve"> </w:t>
        </w:r>
        <w:smartTag w:uri="urn:schemas-microsoft-com:office:smarttags" w:element="PersonName">
          <w:smartTagPr>
            <w:attr w:name="ProductID" w:val="LA VOLUNTAD DE"/>
          </w:smartTagPr>
          <w:r w:rsidRPr="00CF2FA1">
            <w:rPr>
              <w:color w:val="FFFFFF"/>
              <w:sz w:val="4"/>
              <w:szCs w:val="4"/>
              <w:lang w:val="es-MX"/>
            </w:rPr>
            <w:t>LA</w:t>
          </w:r>
        </w:smartTag>
        <w:r w:rsidRPr="00CF2FA1">
          <w:rPr>
            <w:color w:val="FFFFFF"/>
            <w:sz w:val="4"/>
            <w:szCs w:val="4"/>
            <w:lang w:val="es-MX"/>
          </w:rPr>
          <w:t xml:space="preserve"> VOLUNTAD DE</w:t>
        </w:r>
      </w:smartTag>
      <w:r w:rsidRPr="00CF2FA1">
        <w:rPr>
          <w:color w:val="FFFFFF"/>
          <w:sz w:val="4"/>
          <w:szCs w:val="4"/>
          <w:lang w:val="es-MX"/>
        </w:rPr>
        <w:t xml:space="preserve"> CONSTITUCIÓN  ******************************************************* PUEDE REALIZAR ESTA ACCIÓN CUANTAS VECES SEA NECESARIO</w:t>
      </w:r>
    </w:p>
    <w:p w14:paraId="0800BFDA" w14:textId="77777777" w:rsidR="005D5843" w:rsidRDefault="005D5843" w:rsidP="001E2F8E">
      <w:pPr>
        <w:pStyle w:val="Textonotaalfinal"/>
      </w:pPr>
    </w:p>
  </w:endnote>
  <w:endnote w:id="3">
    <w:p w14:paraId="1FCCD5FB" w14:textId="77777777" w:rsidR="005D5843" w:rsidRPr="00CF2FA1" w:rsidRDefault="005D5843" w:rsidP="001E2F8E">
      <w:pPr>
        <w:pStyle w:val="Textonotaalfinal"/>
        <w:rPr>
          <w:color w:val="FFFFFF"/>
          <w:sz w:val="4"/>
          <w:szCs w:val="4"/>
          <w:lang w:val="es-MX"/>
        </w:rPr>
      </w:pPr>
      <w:r w:rsidRPr="00CF2FA1">
        <w:rPr>
          <w:rStyle w:val="Refdenotaalfinal"/>
          <w:color w:val="FFFFFF"/>
          <w:sz w:val="4"/>
          <w:szCs w:val="4"/>
        </w:rPr>
        <w:endnoteRef/>
      </w:r>
      <w:r w:rsidRPr="00CF2FA1">
        <w:rPr>
          <w:color w:val="FFFFFF"/>
          <w:sz w:val="4"/>
          <w:szCs w:val="4"/>
        </w:rPr>
        <w:t xml:space="preserve"> ¿</w:t>
      </w:r>
      <w:r w:rsidRPr="00CF2FA1">
        <w:rPr>
          <w:color w:val="FFFFFF"/>
          <w:sz w:val="4"/>
          <w:szCs w:val="4"/>
          <w:lang w:val="es-MX"/>
        </w:rPr>
        <w:t xml:space="preserve">DESEA AGREGAR MAS ASOCIADOS? ****************************************************** SELECCIONE EL CUADRO QUE CONTIENE </w:t>
      </w:r>
      <w:smartTag w:uri="urn:schemas-microsoft-com:office:smarttags" w:element="PersonName">
        <w:smartTagPr>
          <w:attr w:name="ProductID" w:val="LA INFORMACIￓN DEL"/>
        </w:smartTagPr>
        <w:smartTag w:uri="urn:schemas-microsoft-com:office:smarttags" w:element="PersonName">
          <w:smartTagPr>
            <w:attr w:name="ProductID" w:val="LA INFORMACIÓN DEL ASOCIADO."/>
          </w:smartTagPr>
          <w:r w:rsidRPr="00CF2FA1">
            <w:rPr>
              <w:color w:val="FFFFFF"/>
              <w:sz w:val="4"/>
              <w:szCs w:val="4"/>
              <w:lang w:val="es-MX"/>
            </w:rPr>
            <w:t>LA INFORMACIÓN DEL</w:t>
          </w:r>
        </w:smartTag>
        <w:r w:rsidRPr="00CF2FA1">
          <w:rPr>
            <w:color w:val="FFFFFF"/>
            <w:sz w:val="4"/>
            <w:szCs w:val="4"/>
            <w:lang w:val="es-MX"/>
          </w:rPr>
          <w:t xml:space="preserve"> ASOCIADO.</w:t>
        </w:r>
      </w:smartTag>
      <w:r w:rsidRPr="00CF2FA1">
        <w:rPr>
          <w:color w:val="FFFFFF"/>
          <w:sz w:val="4"/>
          <w:szCs w:val="4"/>
          <w:lang w:val="es-MX"/>
        </w:rPr>
        <w:t xml:space="preserve"> ************************************************ COPIELO Y PEGUELO A RENGLON SEGUIDO, ANTES DE </w:t>
      </w:r>
      <w:smartTag w:uri="urn:schemas-microsoft-com:office:smarttags" w:element="PersonName">
        <w:smartTagPr>
          <w:attr w:name="ProductID" w:val="LA MANIFESTACIￓN DE"/>
        </w:smartTagPr>
        <w:smartTag w:uri="urn:schemas-microsoft-com:office:smarttags" w:element="PersonName">
          <w:smartTagPr>
            <w:attr w:name="ProductID" w:val="LA MANIFESTACIÓN DE LA"/>
          </w:smartTagPr>
          <w:r w:rsidRPr="00CF2FA1">
            <w:rPr>
              <w:color w:val="FFFFFF"/>
              <w:sz w:val="4"/>
              <w:szCs w:val="4"/>
              <w:lang w:val="es-MX"/>
            </w:rPr>
            <w:t>LA MANIFESTACIÓN DE</w:t>
          </w:r>
        </w:smartTag>
        <w:r w:rsidRPr="00CF2FA1">
          <w:rPr>
            <w:color w:val="FFFFFF"/>
            <w:sz w:val="4"/>
            <w:szCs w:val="4"/>
            <w:lang w:val="es-MX"/>
          </w:rPr>
          <w:t xml:space="preserve"> </w:t>
        </w:r>
        <w:smartTag w:uri="urn:schemas-microsoft-com:office:smarttags" w:element="PersonName">
          <w:smartTagPr>
            <w:attr w:name="ProductID" w:val="LA VOLUNTAD DE"/>
          </w:smartTagPr>
          <w:r w:rsidRPr="00CF2FA1">
            <w:rPr>
              <w:color w:val="FFFFFF"/>
              <w:sz w:val="4"/>
              <w:szCs w:val="4"/>
              <w:lang w:val="es-MX"/>
            </w:rPr>
            <w:t>LA</w:t>
          </w:r>
        </w:smartTag>
        <w:r w:rsidRPr="00CF2FA1">
          <w:rPr>
            <w:color w:val="FFFFFF"/>
            <w:sz w:val="4"/>
            <w:szCs w:val="4"/>
            <w:lang w:val="es-MX"/>
          </w:rPr>
          <w:t xml:space="preserve"> VOLUNTAD DE</w:t>
        </w:r>
      </w:smartTag>
      <w:r w:rsidRPr="00CF2FA1">
        <w:rPr>
          <w:color w:val="FFFFFF"/>
          <w:sz w:val="4"/>
          <w:szCs w:val="4"/>
          <w:lang w:val="es-MX"/>
        </w:rPr>
        <w:t xml:space="preserve"> CONSTITUCIÓN  ******************************************************* PUEDE REALIZAR ESTA ACCIÓN CUANTAS VECES SEA NECESARIO</w:t>
      </w:r>
    </w:p>
    <w:p w14:paraId="1039B21D" w14:textId="77777777" w:rsidR="005D5843" w:rsidRDefault="005D5843" w:rsidP="001E2F8E">
      <w:pPr>
        <w:pStyle w:val="Textonotaalfinal"/>
      </w:pPr>
    </w:p>
  </w:endnote>
  <w:endnote w:id="4">
    <w:p w14:paraId="1072B14B" w14:textId="77777777" w:rsidR="005D5843" w:rsidRPr="00CF2FA1" w:rsidRDefault="005D5843" w:rsidP="001E2F8E">
      <w:pPr>
        <w:pStyle w:val="Textonotaalfinal"/>
        <w:rPr>
          <w:color w:val="FFFFFF"/>
          <w:sz w:val="4"/>
          <w:szCs w:val="4"/>
          <w:lang w:val="es-MX"/>
        </w:rPr>
      </w:pPr>
      <w:r w:rsidRPr="00CF2FA1">
        <w:rPr>
          <w:rStyle w:val="Refdenotaalfinal"/>
          <w:color w:val="FFFFFF"/>
          <w:sz w:val="4"/>
          <w:szCs w:val="4"/>
        </w:rPr>
        <w:endnoteRef/>
      </w:r>
      <w:r w:rsidRPr="00CF2FA1">
        <w:rPr>
          <w:color w:val="FFFFFF"/>
          <w:sz w:val="4"/>
          <w:szCs w:val="4"/>
        </w:rPr>
        <w:t xml:space="preserve"> ¿</w:t>
      </w:r>
      <w:r w:rsidRPr="00CF2FA1">
        <w:rPr>
          <w:color w:val="FFFFFF"/>
          <w:sz w:val="4"/>
          <w:szCs w:val="4"/>
          <w:lang w:val="es-MX"/>
        </w:rPr>
        <w:t xml:space="preserve">DESEA AGREGAR MAS ASOCIADOS? ****************************************************** SELECCIONE EL CUADRO QUE CONTIENE </w:t>
      </w:r>
      <w:smartTag w:uri="urn:schemas-microsoft-com:office:smarttags" w:element="PersonName">
        <w:smartTagPr>
          <w:attr w:name="ProductID" w:val="LA INFORMACIￓN DEL"/>
        </w:smartTagPr>
        <w:smartTag w:uri="urn:schemas-microsoft-com:office:smarttags" w:element="PersonName">
          <w:smartTagPr>
            <w:attr w:name="ProductID" w:val="LA INFORMACIÓN DEL ASOCIADO."/>
          </w:smartTagPr>
          <w:r w:rsidRPr="00CF2FA1">
            <w:rPr>
              <w:color w:val="FFFFFF"/>
              <w:sz w:val="4"/>
              <w:szCs w:val="4"/>
              <w:lang w:val="es-MX"/>
            </w:rPr>
            <w:t>LA INFORMACIÓN DEL</w:t>
          </w:r>
        </w:smartTag>
        <w:r w:rsidRPr="00CF2FA1">
          <w:rPr>
            <w:color w:val="FFFFFF"/>
            <w:sz w:val="4"/>
            <w:szCs w:val="4"/>
            <w:lang w:val="es-MX"/>
          </w:rPr>
          <w:t xml:space="preserve"> ASOCIADO.</w:t>
        </w:r>
      </w:smartTag>
      <w:r w:rsidRPr="00CF2FA1">
        <w:rPr>
          <w:color w:val="FFFFFF"/>
          <w:sz w:val="4"/>
          <w:szCs w:val="4"/>
          <w:lang w:val="es-MX"/>
        </w:rPr>
        <w:t xml:space="preserve"> ************************************************ COPIELO Y PEGUELO A RENGLON SEGUIDO, ANTES DE </w:t>
      </w:r>
      <w:smartTag w:uri="urn:schemas-microsoft-com:office:smarttags" w:element="PersonName">
        <w:smartTagPr>
          <w:attr w:name="ProductID" w:val="LA MANIFESTACIￓN DE"/>
        </w:smartTagPr>
        <w:smartTag w:uri="urn:schemas-microsoft-com:office:smarttags" w:element="PersonName">
          <w:smartTagPr>
            <w:attr w:name="ProductID" w:val="LA MANIFESTACIÓN DE LA"/>
          </w:smartTagPr>
          <w:r w:rsidRPr="00CF2FA1">
            <w:rPr>
              <w:color w:val="FFFFFF"/>
              <w:sz w:val="4"/>
              <w:szCs w:val="4"/>
              <w:lang w:val="es-MX"/>
            </w:rPr>
            <w:t>LA MANIFESTACIÓN DE</w:t>
          </w:r>
        </w:smartTag>
        <w:r w:rsidRPr="00CF2FA1">
          <w:rPr>
            <w:color w:val="FFFFFF"/>
            <w:sz w:val="4"/>
            <w:szCs w:val="4"/>
            <w:lang w:val="es-MX"/>
          </w:rPr>
          <w:t xml:space="preserve"> </w:t>
        </w:r>
        <w:smartTag w:uri="urn:schemas-microsoft-com:office:smarttags" w:element="PersonName">
          <w:smartTagPr>
            <w:attr w:name="ProductID" w:val="LA VOLUNTAD DE"/>
          </w:smartTagPr>
          <w:r w:rsidRPr="00CF2FA1">
            <w:rPr>
              <w:color w:val="FFFFFF"/>
              <w:sz w:val="4"/>
              <w:szCs w:val="4"/>
              <w:lang w:val="es-MX"/>
            </w:rPr>
            <w:t>LA</w:t>
          </w:r>
        </w:smartTag>
        <w:r w:rsidRPr="00CF2FA1">
          <w:rPr>
            <w:color w:val="FFFFFF"/>
            <w:sz w:val="4"/>
            <w:szCs w:val="4"/>
            <w:lang w:val="es-MX"/>
          </w:rPr>
          <w:t xml:space="preserve"> VOLUNTAD DE</w:t>
        </w:r>
      </w:smartTag>
      <w:r w:rsidRPr="00CF2FA1">
        <w:rPr>
          <w:color w:val="FFFFFF"/>
          <w:sz w:val="4"/>
          <w:szCs w:val="4"/>
          <w:lang w:val="es-MX"/>
        </w:rPr>
        <w:t xml:space="preserve"> CONSTITUCIÓN  ******************************************************* PUEDE REALIZAR ESTA ACCIÓN CUANTAS VECES SEA NECESARIO</w:t>
      </w:r>
    </w:p>
    <w:p w14:paraId="1B084AE9" w14:textId="77777777" w:rsidR="005D5843" w:rsidRDefault="005D5843" w:rsidP="001E2F8E">
      <w:pPr>
        <w:pStyle w:val="Textonotaalfinal"/>
      </w:pPr>
    </w:p>
  </w:endnote>
  <w:endnote w:id="5">
    <w:p w14:paraId="282E9D1F" w14:textId="77777777" w:rsidR="005D5843" w:rsidRPr="00CF2FA1" w:rsidRDefault="005D5843" w:rsidP="001E2F8E">
      <w:pPr>
        <w:pStyle w:val="Textonotaalfinal"/>
        <w:rPr>
          <w:color w:val="FFFFFF"/>
          <w:sz w:val="4"/>
          <w:szCs w:val="4"/>
          <w:lang w:val="es-MX"/>
        </w:rPr>
      </w:pPr>
      <w:r w:rsidRPr="00CF2FA1">
        <w:rPr>
          <w:rStyle w:val="Refdenotaalfinal"/>
          <w:color w:val="FFFFFF"/>
          <w:sz w:val="4"/>
          <w:szCs w:val="4"/>
        </w:rPr>
        <w:endnoteRef/>
      </w:r>
      <w:r w:rsidRPr="00CF2FA1">
        <w:rPr>
          <w:color w:val="FFFFFF"/>
          <w:sz w:val="4"/>
          <w:szCs w:val="4"/>
        </w:rPr>
        <w:t xml:space="preserve"> ¿</w:t>
      </w:r>
      <w:r w:rsidRPr="00CF2FA1">
        <w:rPr>
          <w:color w:val="FFFFFF"/>
          <w:sz w:val="4"/>
          <w:szCs w:val="4"/>
          <w:lang w:val="es-MX"/>
        </w:rPr>
        <w:t xml:space="preserve">DESEA AGREGAR MAS ASOCIADOS? ****************************************************** SELECCIONE EL CUADRO QUE CONTIENE </w:t>
      </w:r>
      <w:smartTag w:uri="urn:schemas-microsoft-com:office:smarttags" w:element="PersonName">
        <w:smartTagPr>
          <w:attr w:name="ProductID" w:val="LA INFORMACIￓN DEL"/>
        </w:smartTagPr>
        <w:smartTag w:uri="urn:schemas-microsoft-com:office:smarttags" w:element="PersonName">
          <w:smartTagPr>
            <w:attr w:name="ProductID" w:val="LA INFORMACIÓN DEL ASOCIADO."/>
          </w:smartTagPr>
          <w:r w:rsidRPr="00CF2FA1">
            <w:rPr>
              <w:color w:val="FFFFFF"/>
              <w:sz w:val="4"/>
              <w:szCs w:val="4"/>
              <w:lang w:val="es-MX"/>
            </w:rPr>
            <w:t>LA INFORMACIÓN DEL</w:t>
          </w:r>
        </w:smartTag>
        <w:r w:rsidRPr="00CF2FA1">
          <w:rPr>
            <w:color w:val="FFFFFF"/>
            <w:sz w:val="4"/>
            <w:szCs w:val="4"/>
            <w:lang w:val="es-MX"/>
          </w:rPr>
          <w:t xml:space="preserve"> ASOCIADO.</w:t>
        </w:r>
      </w:smartTag>
      <w:r w:rsidRPr="00CF2FA1">
        <w:rPr>
          <w:color w:val="FFFFFF"/>
          <w:sz w:val="4"/>
          <w:szCs w:val="4"/>
          <w:lang w:val="es-MX"/>
        </w:rPr>
        <w:t xml:space="preserve"> ************************************************ COPIELO Y PEGUELO A RENGLON SEGUIDO, ANTES DE </w:t>
      </w:r>
      <w:smartTag w:uri="urn:schemas-microsoft-com:office:smarttags" w:element="PersonName">
        <w:smartTagPr>
          <w:attr w:name="ProductID" w:val="LA MANIFESTACIￓN DE"/>
        </w:smartTagPr>
        <w:smartTag w:uri="urn:schemas-microsoft-com:office:smarttags" w:element="PersonName">
          <w:smartTagPr>
            <w:attr w:name="ProductID" w:val="LA MANIFESTACIÓN DE LA"/>
          </w:smartTagPr>
          <w:r w:rsidRPr="00CF2FA1">
            <w:rPr>
              <w:color w:val="FFFFFF"/>
              <w:sz w:val="4"/>
              <w:szCs w:val="4"/>
              <w:lang w:val="es-MX"/>
            </w:rPr>
            <w:t>LA MANIFESTACIÓN DE</w:t>
          </w:r>
        </w:smartTag>
        <w:r w:rsidRPr="00CF2FA1">
          <w:rPr>
            <w:color w:val="FFFFFF"/>
            <w:sz w:val="4"/>
            <w:szCs w:val="4"/>
            <w:lang w:val="es-MX"/>
          </w:rPr>
          <w:t xml:space="preserve"> </w:t>
        </w:r>
        <w:smartTag w:uri="urn:schemas-microsoft-com:office:smarttags" w:element="PersonName">
          <w:smartTagPr>
            <w:attr w:name="ProductID" w:val="LA VOLUNTAD DE"/>
          </w:smartTagPr>
          <w:r w:rsidRPr="00CF2FA1">
            <w:rPr>
              <w:color w:val="FFFFFF"/>
              <w:sz w:val="4"/>
              <w:szCs w:val="4"/>
              <w:lang w:val="es-MX"/>
            </w:rPr>
            <w:t>LA</w:t>
          </w:r>
        </w:smartTag>
        <w:r w:rsidRPr="00CF2FA1">
          <w:rPr>
            <w:color w:val="FFFFFF"/>
            <w:sz w:val="4"/>
            <w:szCs w:val="4"/>
            <w:lang w:val="es-MX"/>
          </w:rPr>
          <w:t xml:space="preserve"> VOLUNTAD DE</w:t>
        </w:r>
      </w:smartTag>
      <w:r w:rsidRPr="00CF2FA1">
        <w:rPr>
          <w:color w:val="FFFFFF"/>
          <w:sz w:val="4"/>
          <w:szCs w:val="4"/>
          <w:lang w:val="es-MX"/>
        </w:rPr>
        <w:t xml:space="preserve"> CONSTITUCIÓN  ******************************************************* PUEDE REALIZAR ESTA ACCIÓN CUANTAS VECES SEA NECESARIO</w:t>
      </w:r>
    </w:p>
    <w:p w14:paraId="1F4E64E3" w14:textId="77777777" w:rsidR="005D5843" w:rsidRDefault="005D5843" w:rsidP="001E2F8E">
      <w:pPr>
        <w:pStyle w:val="Textonotaalfinal"/>
      </w:pPr>
    </w:p>
  </w:endnote>
  <w:endnote w:id="6">
    <w:p w14:paraId="1D811BE7" w14:textId="77777777" w:rsidR="005D5843" w:rsidRPr="00CF2FA1" w:rsidRDefault="005D5843" w:rsidP="001E2F8E">
      <w:pPr>
        <w:pStyle w:val="Textonotaalfinal"/>
        <w:rPr>
          <w:color w:val="FFFFFF"/>
          <w:sz w:val="4"/>
          <w:szCs w:val="4"/>
          <w:lang w:val="es-MX"/>
        </w:rPr>
      </w:pPr>
      <w:r w:rsidRPr="00CF2FA1">
        <w:rPr>
          <w:rStyle w:val="Refdenotaalfinal"/>
          <w:color w:val="FFFFFF"/>
          <w:sz w:val="4"/>
          <w:szCs w:val="4"/>
        </w:rPr>
        <w:endnoteRef/>
      </w:r>
      <w:r w:rsidRPr="00CF2FA1">
        <w:rPr>
          <w:color w:val="FFFFFF"/>
          <w:sz w:val="4"/>
          <w:szCs w:val="4"/>
        </w:rPr>
        <w:t xml:space="preserve"> ¿</w:t>
      </w:r>
      <w:r w:rsidRPr="00CF2FA1">
        <w:rPr>
          <w:color w:val="FFFFFF"/>
          <w:sz w:val="4"/>
          <w:szCs w:val="4"/>
          <w:lang w:val="es-MX"/>
        </w:rPr>
        <w:t xml:space="preserve">DESEA AGREGAR MAS ASOCIADOS? ****************************************************** SELECCIONE EL CUADRO QUE CONTIENE </w:t>
      </w:r>
      <w:smartTag w:uri="urn:schemas-microsoft-com:office:smarttags" w:element="PersonName">
        <w:smartTagPr>
          <w:attr w:name="ProductID" w:val="LA INFORMACIￓN DEL"/>
        </w:smartTagPr>
        <w:smartTag w:uri="urn:schemas-microsoft-com:office:smarttags" w:element="PersonName">
          <w:smartTagPr>
            <w:attr w:name="ProductID" w:val="LA INFORMACIÓN DEL ASOCIADO."/>
          </w:smartTagPr>
          <w:r w:rsidRPr="00CF2FA1">
            <w:rPr>
              <w:color w:val="FFFFFF"/>
              <w:sz w:val="4"/>
              <w:szCs w:val="4"/>
              <w:lang w:val="es-MX"/>
            </w:rPr>
            <w:t>LA INFORMACIÓN DEL</w:t>
          </w:r>
        </w:smartTag>
        <w:r w:rsidRPr="00CF2FA1">
          <w:rPr>
            <w:color w:val="FFFFFF"/>
            <w:sz w:val="4"/>
            <w:szCs w:val="4"/>
            <w:lang w:val="es-MX"/>
          </w:rPr>
          <w:t xml:space="preserve"> ASOCIADO.</w:t>
        </w:r>
      </w:smartTag>
      <w:r w:rsidRPr="00CF2FA1">
        <w:rPr>
          <w:color w:val="FFFFFF"/>
          <w:sz w:val="4"/>
          <w:szCs w:val="4"/>
          <w:lang w:val="es-MX"/>
        </w:rPr>
        <w:t xml:space="preserve"> ************************************************ COPIELO Y PEGUELO A RENGLON SEGUIDO, ANTES DE </w:t>
      </w:r>
      <w:smartTag w:uri="urn:schemas-microsoft-com:office:smarttags" w:element="PersonName">
        <w:smartTagPr>
          <w:attr w:name="ProductID" w:val="LA MANIFESTACIￓN DE"/>
        </w:smartTagPr>
        <w:smartTag w:uri="urn:schemas-microsoft-com:office:smarttags" w:element="PersonName">
          <w:smartTagPr>
            <w:attr w:name="ProductID" w:val="LA MANIFESTACIÓN DE LA"/>
          </w:smartTagPr>
          <w:r w:rsidRPr="00CF2FA1">
            <w:rPr>
              <w:color w:val="FFFFFF"/>
              <w:sz w:val="4"/>
              <w:szCs w:val="4"/>
              <w:lang w:val="es-MX"/>
            </w:rPr>
            <w:t>LA MANIFESTACIÓN DE</w:t>
          </w:r>
        </w:smartTag>
        <w:r w:rsidRPr="00CF2FA1">
          <w:rPr>
            <w:color w:val="FFFFFF"/>
            <w:sz w:val="4"/>
            <w:szCs w:val="4"/>
            <w:lang w:val="es-MX"/>
          </w:rPr>
          <w:t xml:space="preserve"> </w:t>
        </w:r>
        <w:smartTag w:uri="urn:schemas-microsoft-com:office:smarttags" w:element="PersonName">
          <w:smartTagPr>
            <w:attr w:name="ProductID" w:val="LA VOLUNTAD DE"/>
          </w:smartTagPr>
          <w:r w:rsidRPr="00CF2FA1">
            <w:rPr>
              <w:color w:val="FFFFFF"/>
              <w:sz w:val="4"/>
              <w:szCs w:val="4"/>
              <w:lang w:val="es-MX"/>
            </w:rPr>
            <w:t>LA</w:t>
          </w:r>
        </w:smartTag>
        <w:r w:rsidRPr="00CF2FA1">
          <w:rPr>
            <w:color w:val="FFFFFF"/>
            <w:sz w:val="4"/>
            <w:szCs w:val="4"/>
            <w:lang w:val="es-MX"/>
          </w:rPr>
          <w:t xml:space="preserve"> VOLUNTAD DE</w:t>
        </w:r>
      </w:smartTag>
      <w:r w:rsidRPr="00CF2FA1">
        <w:rPr>
          <w:color w:val="FFFFFF"/>
          <w:sz w:val="4"/>
          <w:szCs w:val="4"/>
          <w:lang w:val="es-MX"/>
        </w:rPr>
        <w:t xml:space="preserve"> CONSTITUCIÓN  ******************************************************* PUEDE REALIZAR ESTA ACCIÓN CUANTAS VECES SEA NECESARIO</w:t>
      </w:r>
    </w:p>
    <w:p w14:paraId="7D1832AC" w14:textId="77777777" w:rsidR="005D5843" w:rsidRDefault="005D5843" w:rsidP="001E2F8E">
      <w:pPr>
        <w:pStyle w:val="Textonotaalfinal"/>
      </w:pPr>
    </w:p>
  </w:endnote>
  <w:endnote w:id="7">
    <w:p w14:paraId="245CF4CF" w14:textId="77777777" w:rsidR="005D5843" w:rsidRPr="00CF2FA1" w:rsidRDefault="005D5843" w:rsidP="001E2F8E">
      <w:pPr>
        <w:pStyle w:val="Textonotaalfinal"/>
        <w:rPr>
          <w:color w:val="FFFFFF"/>
          <w:sz w:val="4"/>
          <w:szCs w:val="4"/>
          <w:lang w:val="es-MX"/>
        </w:rPr>
      </w:pPr>
      <w:r w:rsidRPr="00CF2FA1">
        <w:rPr>
          <w:rStyle w:val="Refdenotaalfinal"/>
          <w:color w:val="FFFFFF"/>
          <w:sz w:val="4"/>
          <w:szCs w:val="4"/>
        </w:rPr>
        <w:endnoteRef/>
      </w:r>
      <w:r w:rsidRPr="00CF2FA1">
        <w:rPr>
          <w:color w:val="FFFFFF"/>
          <w:sz w:val="4"/>
          <w:szCs w:val="4"/>
        </w:rPr>
        <w:t xml:space="preserve"> ¿</w:t>
      </w:r>
      <w:r w:rsidRPr="00CF2FA1">
        <w:rPr>
          <w:color w:val="FFFFFF"/>
          <w:sz w:val="4"/>
          <w:szCs w:val="4"/>
          <w:lang w:val="es-MX"/>
        </w:rPr>
        <w:t xml:space="preserve">DESEA AGREGAR MAS ASOCIADOS? ****************************************************** SELECCIONE EL CUADRO QUE CONTIENE </w:t>
      </w:r>
      <w:smartTag w:uri="urn:schemas-microsoft-com:office:smarttags" w:element="PersonName">
        <w:smartTagPr>
          <w:attr w:name="ProductID" w:val="LA INFORMACIￓN DEL"/>
        </w:smartTagPr>
        <w:smartTag w:uri="urn:schemas-microsoft-com:office:smarttags" w:element="PersonName">
          <w:smartTagPr>
            <w:attr w:name="ProductID" w:val="LA INFORMACIÓN DEL ASOCIADO."/>
          </w:smartTagPr>
          <w:r w:rsidRPr="00CF2FA1">
            <w:rPr>
              <w:color w:val="FFFFFF"/>
              <w:sz w:val="4"/>
              <w:szCs w:val="4"/>
              <w:lang w:val="es-MX"/>
            </w:rPr>
            <w:t>LA INFORMACIÓN DEL</w:t>
          </w:r>
        </w:smartTag>
        <w:r w:rsidRPr="00CF2FA1">
          <w:rPr>
            <w:color w:val="FFFFFF"/>
            <w:sz w:val="4"/>
            <w:szCs w:val="4"/>
            <w:lang w:val="es-MX"/>
          </w:rPr>
          <w:t xml:space="preserve"> ASOCIADO.</w:t>
        </w:r>
      </w:smartTag>
      <w:r w:rsidRPr="00CF2FA1">
        <w:rPr>
          <w:color w:val="FFFFFF"/>
          <w:sz w:val="4"/>
          <w:szCs w:val="4"/>
          <w:lang w:val="es-MX"/>
        </w:rPr>
        <w:t xml:space="preserve"> ************************************************ COPIELO Y PEGUELO A RENGLON SEGUIDO, ANTES DE </w:t>
      </w:r>
      <w:smartTag w:uri="urn:schemas-microsoft-com:office:smarttags" w:element="PersonName">
        <w:smartTagPr>
          <w:attr w:name="ProductID" w:val="LA MANIFESTACIￓN DE"/>
        </w:smartTagPr>
        <w:smartTag w:uri="urn:schemas-microsoft-com:office:smarttags" w:element="PersonName">
          <w:smartTagPr>
            <w:attr w:name="ProductID" w:val="LA MANIFESTACIÓN DE LA"/>
          </w:smartTagPr>
          <w:r w:rsidRPr="00CF2FA1">
            <w:rPr>
              <w:color w:val="FFFFFF"/>
              <w:sz w:val="4"/>
              <w:szCs w:val="4"/>
              <w:lang w:val="es-MX"/>
            </w:rPr>
            <w:t>LA MANIFESTACIÓN DE</w:t>
          </w:r>
        </w:smartTag>
        <w:r w:rsidRPr="00CF2FA1">
          <w:rPr>
            <w:color w:val="FFFFFF"/>
            <w:sz w:val="4"/>
            <w:szCs w:val="4"/>
            <w:lang w:val="es-MX"/>
          </w:rPr>
          <w:t xml:space="preserve"> </w:t>
        </w:r>
        <w:smartTag w:uri="urn:schemas-microsoft-com:office:smarttags" w:element="PersonName">
          <w:smartTagPr>
            <w:attr w:name="ProductID" w:val="LA VOLUNTAD DE"/>
          </w:smartTagPr>
          <w:r w:rsidRPr="00CF2FA1">
            <w:rPr>
              <w:color w:val="FFFFFF"/>
              <w:sz w:val="4"/>
              <w:szCs w:val="4"/>
              <w:lang w:val="es-MX"/>
            </w:rPr>
            <w:t>LA</w:t>
          </w:r>
        </w:smartTag>
        <w:r w:rsidRPr="00CF2FA1">
          <w:rPr>
            <w:color w:val="FFFFFF"/>
            <w:sz w:val="4"/>
            <w:szCs w:val="4"/>
            <w:lang w:val="es-MX"/>
          </w:rPr>
          <w:t xml:space="preserve"> VOLUNTAD DE</w:t>
        </w:r>
      </w:smartTag>
      <w:r w:rsidRPr="00CF2FA1">
        <w:rPr>
          <w:color w:val="FFFFFF"/>
          <w:sz w:val="4"/>
          <w:szCs w:val="4"/>
          <w:lang w:val="es-MX"/>
        </w:rPr>
        <w:t xml:space="preserve"> CONSTITUCIÓN  ******************************************************* PUEDE REALIZAR ESTA ACCIÓN CUANTAS VECES SEA NECESARIO</w:t>
      </w:r>
    </w:p>
    <w:p w14:paraId="1D287AA6" w14:textId="77777777" w:rsidR="005D5843" w:rsidRDefault="005D5843" w:rsidP="001E2F8E">
      <w:pPr>
        <w:pStyle w:val="Textonotaalfinal"/>
      </w:pPr>
    </w:p>
  </w:endnote>
  <w:endnote w:id="8">
    <w:p w14:paraId="34F5F6CA" w14:textId="77777777" w:rsidR="005D5843" w:rsidRDefault="005D5843" w:rsidP="001E2F8E">
      <w:pPr>
        <w:pStyle w:val="Textonotaalfinal"/>
      </w:pPr>
    </w:p>
  </w:endnote>
  <w:endnote w:id="9">
    <w:p w14:paraId="5B097DF8" w14:textId="77777777" w:rsidR="005D5843" w:rsidRDefault="005D5843" w:rsidP="001E2F8E">
      <w:pPr>
        <w:pStyle w:val="Textonotaalfinal"/>
      </w:pPr>
    </w:p>
  </w:endnote>
  <w:endnote w:id="10">
    <w:p w14:paraId="16328417" w14:textId="77777777" w:rsidR="005D5843" w:rsidRDefault="005D5843" w:rsidP="001E2F8E">
      <w:pPr>
        <w:pStyle w:val="Textonotaalfinal"/>
      </w:pPr>
    </w:p>
  </w:endnote>
  <w:endnote w:id="11">
    <w:p w14:paraId="2B021689" w14:textId="77777777" w:rsidR="005D5843" w:rsidRDefault="005D5843" w:rsidP="001E2F8E">
      <w:pPr>
        <w:pStyle w:val="Textonotaalfinal"/>
      </w:pPr>
    </w:p>
  </w:endnote>
  <w:endnote w:id="12">
    <w:p w14:paraId="0A2757BF" w14:textId="77777777" w:rsidR="005D5843" w:rsidRDefault="005D5843" w:rsidP="001E2F8E">
      <w:pPr>
        <w:pStyle w:val="Textonotaalfinal"/>
      </w:pPr>
    </w:p>
  </w:endnote>
  <w:endnote w:id="13">
    <w:p w14:paraId="225DE2ED" w14:textId="77777777" w:rsidR="005D5843" w:rsidRDefault="005D5843" w:rsidP="001E2F8E">
      <w:pPr>
        <w:pStyle w:val="Textonotaalfinal"/>
      </w:pPr>
    </w:p>
  </w:endnote>
  <w:endnote w:id="14">
    <w:p w14:paraId="06D75BD8" w14:textId="77777777" w:rsidR="005D5843" w:rsidRDefault="005D5843" w:rsidP="001E2F8E">
      <w:pPr>
        <w:pStyle w:val="Textonotaalfinal"/>
      </w:pPr>
    </w:p>
  </w:endnote>
  <w:endnote w:id="15">
    <w:p w14:paraId="0EEB145C" w14:textId="77777777" w:rsidR="005D5843" w:rsidRDefault="005D5843" w:rsidP="001E2F8E">
      <w:pPr>
        <w:pStyle w:val="Textonotaalfinal"/>
      </w:pPr>
    </w:p>
  </w:endnote>
  <w:endnote w:id="16">
    <w:p w14:paraId="6B78CB4F" w14:textId="77777777" w:rsidR="005D5843" w:rsidRDefault="005D5843" w:rsidP="001E2F8E">
      <w:pPr>
        <w:pStyle w:val="Textonotaalfinal"/>
      </w:pPr>
    </w:p>
  </w:endnote>
  <w:endnote w:id="17">
    <w:p w14:paraId="141C9741" w14:textId="77777777" w:rsidR="005D5843" w:rsidRDefault="005D5843" w:rsidP="001E2F8E">
      <w:pPr>
        <w:pStyle w:val="Textonotaalfinal"/>
      </w:pPr>
    </w:p>
  </w:endnote>
  <w:endnote w:id="18">
    <w:p w14:paraId="27E34E57" w14:textId="77777777" w:rsidR="005D5843" w:rsidRDefault="005D5843" w:rsidP="001E2F8E">
      <w:pPr>
        <w:pStyle w:val="Textonotaalfinal"/>
      </w:pPr>
    </w:p>
  </w:endnote>
  <w:endnote w:id="19">
    <w:p w14:paraId="56411C26" w14:textId="77777777" w:rsidR="005D5843" w:rsidRDefault="005D5843" w:rsidP="001E2F8E">
      <w:pPr>
        <w:pStyle w:val="Textonotaalfinal"/>
      </w:pPr>
    </w:p>
  </w:endnote>
  <w:endnote w:id="20">
    <w:p w14:paraId="1AE1AEA8" w14:textId="77777777" w:rsidR="005D5843" w:rsidRDefault="005D5843" w:rsidP="001E2F8E">
      <w:pPr>
        <w:pStyle w:val="Textonotaalfinal"/>
      </w:pPr>
    </w:p>
  </w:endnote>
  <w:endnote w:id="21">
    <w:p w14:paraId="5EF61621" w14:textId="77777777" w:rsidR="005D5843" w:rsidRDefault="005D5843" w:rsidP="001E2F8E">
      <w:pPr>
        <w:pStyle w:val="Textonotaalfinal"/>
      </w:pPr>
    </w:p>
  </w:endnote>
  <w:endnote w:id="22">
    <w:p w14:paraId="21BBEB8C" w14:textId="77777777" w:rsidR="005D5843" w:rsidRDefault="005D5843" w:rsidP="001E2F8E">
      <w:pPr>
        <w:pStyle w:val="Textonotaalfinal"/>
      </w:pPr>
    </w:p>
  </w:endnote>
  <w:endnote w:id="23">
    <w:p w14:paraId="4148217E" w14:textId="77777777" w:rsidR="005D5843" w:rsidRDefault="005D5843" w:rsidP="001E2F8E">
      <w:pPr>
        <w:pStyle w:val="Textonotaalfinal"/>
      </w:pPr>
    </w:p>
  </w:endnote>
  <w:endnote w:id="24">
    <w:p w14:paraId="0739AB21" w14:textId="77777777" w:rsidR="005D5843" w:rsidRDefault="005D5843" w:rsidP="001E2F8E">
      <w:pPr>
        <w:pStyle w:val="Textonotaalfinal"/>
      </w:pPr>
    </w:p>
  </w:endnote>
  <w:endnote w:id="25">
    <w:p w14:paraId="4A66C7FC" w14:textId="77777777" w:rsidR="005D5843" w:rsidRDefault="005D5843" w:rsidP="001E2F8E">
      <w:pPr>
        <w:pStyle w:val="Textonotaalfinal"/>
      </w:pPr>
    </w:p>
  </w:endnote>
  <w:endnote w:id="26">
    <w:p w14:paraId="6412F4D2" w14:textId="77777777" w:rsidR="005D5843" w:rsidRDefault="005D5843" w:rsidP="001E2F8E">
      <w:pPr>
        <w:pStyle w:val="Textonotaalfinal"/>
      </w:pPr>
    </w:p>
  </w:endnote>
  <w:endnote w:id="27">
    <w:p w14:paraId="46471A2B" w14:textId="77777777" w:rsidR="005D5843" w:rsidRDefault="005D5843" w:rsidP="001E2F8E">
      <w:pPr>
        <w:pStyle w:val="Textonotaalfinal"/>
      </w:pPr>
    </w:p>
  </w:endnote>
  <w:endnote w:id="28">
    <w:p w14:paraId="30C3C375" w14:textId="77777777" w:rsidR="005D5843" w:rsidRDefault="005D5843" w:rsidP="001E2F8E">
      <w:pPr>
        <w:pStyle w:val="Textonotaalfinal"/>
      </w:pPr>
    </w:p>
  </w:endnote>
  <w:endnote w:id="29">
    <w:p w14:paraId="612E1F31" w14:textId="77777777" w:rsidR="005D5843" w:rsidRDefault="005D5843" w:rsidP="001E2F8E">
      <w:pPr>
        <w:pStyle w:val="Textonotaalfinal"/>
      </w:pPr>
    </w:p>
  </w:endnote>
  <w:endnote w:id="30">
    <w:p w14:paraId="416F83C7" w14:textId="77777777" w:rsidR="005D5843" w:rsidRDefault="005D5843" w:rsidP="001E2F8E">
      <w:pPr>
        <w:pStyle w:val="Textonotaalfinal"/>
      </w:pPr>
    </w:p>
  </w:endnote>
  <w:endnote w:id="31">
    <w:p w14:paraId="6E1F2F20" w14:textId="77777777" w:rsidR="005D5843" w:rsidRDefault="005D5843" w:rsidP="001E2F8E">
      <w:pPr>
        <w:pStyle w:val="Textonotaalfinal"/>
      </w:pPr>
    </w:p>
  </w:endnote>
  <w:endnote w:id="32">
    <w:p w14:paraId="3D5FC38E" w14:textId="77777777" w:rsidR="005D5843" w:rsidRDefault="005D5843" w:rsidP="001E2F8E">
      <w:pPr>
        <w:pStyle w:val="Textonotaalfinal"/>
      </w:pPr>
    </w:p>
  </w:endnote>
  <w:endnote w:id="33">
    <w:p w14:paraId="1DDDEBD7" w14:textId="77777777" w:rsidR="005D5843" w:rsidRDefault="005D5843" w:rsidP="001E2F8E">
      <w:pPr>
        <w:pStyle w:val="Textonotaalfinal"/>
      </w:pPr>
    </w:p>
  </w:endnote>
  <w:endnote w:id="34">
    <w:p w14:paraId="65AD54FF" w14:textId="77777777" w:rsidR="005D5843" w:rsidRDefault="005D5843" w:rsidP="001E2F8E">
      <w:pPr>
        <w:pStyle w:val="Textonotaalfinal"/>
      </w:pPr>
    </w:p>
  </w:endnote>
  <w:endnote w:id="35">
    <w:p w14:paraId="45A295D3" w14:textId="77777777" w:rsidR="005D5843" w:rsidRDefault="005D5843" w:rsidP="001E2F8E">
      <w:pPr>
        <w:pStyle w:val="Textonotaalfinal"/>
      </w:pPr>
    </w:p>
  </w:endnote>
  <w:endnote w:id="36">
    <w:p w14:paraId="095A9BAB" w14:textId="77777777" w:rsidR="005D5843" w:rsidRPr="00485CE9" w:rsidRDefault="005D5843" w:rsidP="001E2F8E">
      <w:pPr>
        <w:pStyle w:val="Textonotaalfinal"/>
        <w:jc w:val="both"/>
        <w:rPr>
          <w:rFonts w:ascii="Calibri" w:hAnsi="Calibri" w:cs="Calibri"/>
          <w:color w:val="FFFFFF"/>
          <w:sz w:val="2"/>
          <w:szCs w:val="2"/>
          <w:lang w:val="es-MX"/>
        </w:rPr>
      </w:pPr>
      <w:r w:rsidRPr="00485CE9">
        <w:rPr>
          <w:rStyle w:val="Refdenotaalfinal"/>
          <w:rFonts w:ascii="Calibri" w:hAnsi="Calibri" w:cs="Calibri"/>
          <w:color w:val="FFFFFF"/>
          <w:sz w:val="2"/>
          <w:szCs w:val="2"/>
        </w:rPr>
        <w:endnoteRef/>
      </w:r>
      <w:r w:rsidRPr="00485CE9">
        <w:rPr>
          <w:rFonts w:ascii="Calibri" w:hAnsi="Calibri" w:cs="Calibri"/>
          <w:color w:val="FFFFFF"/>
          <w:sz w:val="2"/>
          <w:szCs w:val="2"/>
        </w:rPr>
        <w:t xml:space="preserve"> EL PRESIDENTE ES </w:t>
      </w:r>
      <w:smartTag w:uri="urn:schemas-microsoft-com:office:smarttags" w:element="PersonName">
        <w:smartTagPr>
          <w:attr w:name="ProductID" w:val="LA PERSONA ELEGIDA"/>
        </w:smartTagPr>
        <w:r w:rsidRPr="00485CE9">
          <w:rPr>
            <w:rFonts w:ascii="Calibri" w:hAnsi="Calibri" w:cs="Calibri"/>
            <w:color w:val="FFFFFF"/>
            <w:sz w:val="2"/>
            <w:szCs w:val="2"/>
          </w:rPr>
          <w:t>LA PERSONA ELEGIDA</w:t>
        </w:r>
      </w:smartTag>
      <w:r w:rsidRPr="00485CE9">
        <w:rPr>
          <w:rFonts w:ascii="Calibri" w:hAnsi="Calibri" w:cs="Calibri"/>
          <w:color w:val="FFFFFF"/>
          <w:sz w:val="2"/>
          <w:szCs w:val="2"/>
        </w:rPr>
        <w:t xml:space="preserve"> POR LOS MIEMBROS DEL ÓRGANO QUE SE REÚNE COMO MODERADOR DE </w:t>
      </w:r>
      <w:smartTag w:uri="urn:schemas-microsoft-com:office:smarttags" w:element="PersonName">
        <w:smartTagPr>
          <w:attr w:name="ProductID" w:val="LA SESIￓN"/>
        </w:smartTagPr>
        <w:r w:rsidRPr="00485CE9">
          <w:rPr>
            <w:rFonts w:ascii="Calibri" w:hAnsi="Calibri" w:cs="Calibri"/>
            <w:color w:val="FFFFFF"/>
            <w:sz w:val="2"/>
            <w:szCs w:val="2"/>
          </w:rPr>
          <w:t>LA SESIÓN</w:t>
        </w:r>
      </w:smartTag>
      <w:r w:rsidRPr="00485CE9">
        <w:rPr>
          <w:rFonts w:ascii="Calibri" w:hAnsi="Calibri" w:cs="Calibri"/>
          <w:color w:val="FFFFFF"/>
          <w:sz w:val="2"/>
          <w:szCs w:val="2"/>
        </w:rPr>
        <w:t xml:space="preserve">, EL SECRETARIO ES </w:t>
      </w:r>
      <w:smartTag w:uri="urn:schemas-microsoft-com:office:smarttags" w:element="PersonName">
        <w:smartTagPr>
          <w:attr w:name="ProductID" w:val="LA PERSONA ENCARGA"/>
        </w:smartTagPr>
        <w:r w:rsidRPr="00485CE9">
          <w:rPr>
            <w:rFonts w:ascii="Calibri" w:hAnsi="Calibri" w:cs="Calibri"/>
            <w:color w:val="FFFFFF"/>
            <w:sz w:val="2"/>
            <w:szCs w:val="2"/>
          </w:rPr>
          <w:t>LA PERSONA ENCARGA</w:t>
        </w:r>
      </w:smartTag>
      <w:r w:rsidRPr="00485CE9">
        <w:rPr>
          <w:rFonts w:ascii="Calibri" w:hAnsi="Calibri" w:cs="Calibri"/>
          <w:color w:val="FFFFFF"/>
          <w:sz w:val="2"/>
          <w:szCs w:val="2"/>
        </w:rPr>
        <w:t xml:space="preserve"> DE REALIZAR TODAS LAS FUNCIONES SECRETARIALES Y ADMINISTRATIVAS PARA EL CORRECTO DESARROLLO DE </w:t>
      </w:r>
      <w:smartTag w:uri="urn:schemas-microsoft-com:office:smarttags" w:element="PersonName">
        <w:smartTagPr>
          <w:attr w:name="ProductID" w:val="LA SESIￓN"/>
        </w:smartTagPr>
        <w:r w:rsidRPr="00485CE9">
          <w:rPr>
            <w:rFonts w:ascii="Calibri" w:hAnsi="Calibri" w:cs="Calibri"/>
            <w:color w:val="FFFFFF"/>
            <w:sz w:val="2"/>
            <w:szCs w:val="2"/>
          </w:rPr>
          <w:t>LA SESIÓN</w:t>
        </w:r>
      </w:smartTag>
      <w:r w:rsidRPr="00485CE9">
        <w:rPr>
          <w:rFonts w:ascii="Calibri" w:hAnsi="Calibri" w:cs="Calibri"/>
          <w:color w:val="FFFFFF"/>
          <w:sz w:val="2"/>
          <w:szCs w:val="2"/>
        </w:rPr>
        <w:t xml:space="preserve"> (EJ. LEVANTAMIENTO DE ACTA)</w:t>
      </w:r>
    </w:p>
    <w:p w14:paraId="7412A4B1" w14:textId="77777777" w:rsidR="005D5843" w:rsidRDefault="005D5843" w:rsidP="001E2F8E">
      <w:pPr>
        <w:pStyle w:val="Textonotaalfinal"/>
        <w:jc w:val="both"/>
      </w:pPr>
    </w:p>
  </w:endnote>
  <w:endnote w:id="37">
    <w:p w14:paraId="5CF140F0" w14:textId="77777777" w:rsidR="005D5843" w:rsidRDefault="005D5843" w:rsidP="00832485">
      <w:pPr>
        <w:pStyle w:val="Textonotaalfinal"/>
      </w:pPr>
      <w:r w:rsidRPr="00485CE9">
        <w:rPr>
          <w:rStyle w:val="Refdenotaalfinal"/>
          <w:color w:val="FFFFFF"/>
          <w:sz w:val="2"/>
          <w:szCs w:val="2"/>
        </w:rPr>
        <w:endnoteRef/>
      </w:r>
      <w:r w:rsidRPr="00485CE9">
        <w:rPr>
          <w:color w:val="FFFFFF"/>
          <w:sz w:val="2"/>
          <w:szCs w:val="2"/>
        </w:rPr>
        <w:t xml:space="preserve"> EL PRESIDENTE ES </w:t>
      </w:r>
      <w:smartTag w:uri="urn:schemas-microsoft-com:office:smarttags" w:element="PersonName">
        <w:smartTagPr>
          <w:attr w:name="ProductID" w:val="LA PERSONA ELEGIDA"/>
        </w:smartTagPr>
        <w:r w:rsidRPr="00485CE9">
          <w:rPr>
            <w:color w:val="FFFFFF"/>
            <w:sz w:val="2"/>
            <w:szCs w:val="2"/>
          </w:rPr>
          <w:t>LA PERSONA ELEGIDA</w:t>
        </w:r>
      </w:smartTag>
      <w:r w:rsidRPr="00485CE9">
        <w:rPr>
          <w:color w:val="FFFFFF"/>
          <w:sz w:val="2"/>
          <w:szCs w:val="2"/>
        </w:rPr>
        <w:t xml:space="preserve"> POR LOS MIEMBROS DEL ÓRGANO QUE SE REÚNE COMO MODERADOR DE </w:t>
      </w:r>
      <w:smartTag w:uri="urn:schemas-microsoft-com:office:smarttags" w:element="PersonName">
        <w:smartTagPr>
          <w:attr w:name="ProductID" w:val="LA SESIￓN"/>
        </w:smartTagPr>
        <w:r w:rsidRPr="00485CE9">
          <w:rPr>
            <w:color w:val="FFFFFF"/>
            <w:sz w:val="2"/>
            <w:szCs w:val="2"/>
          </w:rPr>
          <w:t>LA SESIÓN</w:t>
        </w:r>
      </w:smartTag>
    </w:p>
  </w:endnote>
  <w:endnote w:id="38">
    <w:p w14:paraId="2E552748" w14:textId="77777777" w:rsidR="005D5843" w:rsidRPr="00485CE9" w:rsidRDefault="005D5843" w:rsidP="00832485">
      <w:pPr>
        <w:pStyle w:val="Textonotaalfinal"/>
        <w:rPr>
          <w:color w:val="FFFFFF"/>
          <w:sz w:val="2"/>
          <w:szCs w:val="2"/>
          <w:lang w:val="es-MX"/>
        </w:rPr>
      </w:pPr>
      <w:r w:rsidRPr="00485CE9">
        <w:rPr>
          <w:rStyle w:val="Refdenotaalfinal"/>
          <w:color w:val="FFFFFF"/>
          <w:sz w:val="2"/>
          <w:szCs w:val="2"/>
        </w:rPr>
        <w:endnoteRef/>
      </w:r>
      <w:r w:rsidRPr="00485CE9">
        <w:rPr>
          <w:color w:val="FFFFFF"/>
          <w:sz w:val="2"/>
          <w:szCs w:val="2"/>
        </w:rPr>
        <w:t xml:space="preserve"> EL SECRETARIO ES </w:t>
      </w:r>
      <w:smartTag w:uri="urn:schemas-microsoft-com:office:smarttags" w:element="PersonName">
        <w:smartTagPr>
          <w:attr w:name="ProductID" w:val="LA PERSONA ENCARGA"/>
        </w:smartTagPr>
        <w:r w:rsidRPr="00485CE9">
          <w:rPr>
            <w:color w:val="FFFFFF"/>
            <w:sz w:val="2"/>
            <w:szCs w:val="2"/>
          </w:rPr>
          <w:t>LA PERSONA ENCARGA</w:t>
        </w:r>
      </w:smartTag>
      <w:r w:rsidRPr="00485CE9">
        <w:rPr>
          <w:color w:val="FFFFFF"/>
          <w:sz w:val="2"/>
          <w:szCs w:val="2"/>
        </w:rPr>
        <w:t xml:space="preserve"> DE REALIZAR TODAS LAS FUNCIONES SECRETARIALES Y ADMINISTRATIVAS PARA EL CORRECTO DESARROLLO DE </w:t>
      </w:r>
      <w:smartTag w:uri="urn:schemas-microsoft-com:office:smarttags" w:element="PersonName">
        <w:smartTagPr>
          <w:attr w:name="ProductID" w:val="LA SESIￓN"/>
        </w:smartTagPr>
        <w:r w:rsidRPr="00485CE9">
          <w:rPr>
            <w:color w:val="FFFFFF"/>
            <w:sz w:val="2"/>
            <w:szCs w:val="2"/>
          </w:rPr>
          <w:t>LA SESIÓN</w:t>
        </w:r>
      </w:smartTag>
      <w:r w:rsidRPr="00485CE9">
        <w:rPr>
          <w:color w:val="FFFFFF"/>
          <w:sz w:val="2"/>
          <w:szCs w:val="2"/>
        </w:rPr>
        <w:t xml:space="preserve"> (EJ. LEVANTAMIENTO DE ACTA)</w:t>
      </w:r>
    </w:p>
    <w:p w14:paraId="13D0C4CF" w14:textId="77777777" w:rsidR="005D5843" w:rsidRDefault="005D5843" w:rsidP="00832485">
      <w:pPr>
        <w:pStyle w:val="Textonotaalfinal"/>
      </w:pPr>
    </w:p>
  </w:endnote>
  <w:endnote w:id="39">
    <w:p w14:paraId="0EC4EC41" w14:textId="77777777" w:rsidR="005D5843" w:rsidRPr="00485CE9" w:rsidRDefault="005D5843" w:rsidP="001E2F8E">
      <w:pPr>
        <w:pStyle w:val="Textonotaalfinal"/>
        <w:jc w:val="both"/>
        <w:rPr>
          <w:rFonts w:ascii="Calibri" w:hAnsi="Calibri" w:cs="Calibri"/>
          <w:color w:val="FFFFFF"/>
          <w:sz w:val="2"/>
          <w:szCs w:val="2"/>
          <w:lang w:val="es-MX"/>
        </w:rPr>
      </w:pPr>
      <w:r w:rsidRPr="00485CE9">
        <w:rPr>
          <w:rStyle w:val="Refdenotaalfinal"/>
          <w:rFonts w:ascii="Calibri" w:hAnsi="Calibri" w:cs="Calibri"/>
          <w:color w:val="FFFFFF"/>
          <w:sz w:val="2"/>
          <w:szCs w:val="2"/>
        </w:rPr>
        <w:endnoteRef/>
      </w:r>
      <w:r w:rsidRPr="00485CE9">
        <w:rPr>
          <w:rFonts w:ascii="Calibri" w:hAnsi="Calibri" w:cs="Calibri"/>
          <w:color w:val="FFFFFF"/>
          <w:sz w:val="2"/>
          <w:szCs w:val="2"/>
        </w:rPr>
        <w:t xml:space="preserve"> </w:t>
      </w:r>
      <w:r w:rsidRPr="00485CE9">
        <w:rPr>
          <w:rFonts w:ascii="Calibri" w:hAnsi="Calibri" w:cs="Calibri"/>
          <w:color w:val="FFFFFF"/>
          <w:sz w:val="2"/>
          <w:szCs w:val="2"/>
          <w:lang w:val="es-MX"/>
        </w:rPr>
        <w:t xml:space="preserve">CON </w:t>
      </w:r>
      <w:smartTag w:uri="urn:schemas-microsoft-com:office:smarttags" w:element="PersonName">
        <w:smartTagPr>
          <w:attr w:name="ProductID" w:val="LA REUNIￓN SE"/>
        </w:smartTagPr>
        <w:r w:rsidRPr="00485CE9">
          <w:rPr>
            <w:rFonts w:ascii="Calibri" w:hAnsi="Calibri" w:cs="Calibri"/>
            <w:color w:val="FFFFFF"/>
            <w:sz w:val="2"/>
            <w:szCs w:val="2"/>
            <w:lang w:val="es-MX"/>
          </w:rPr>
          <w:t>LA APROBACIÓN DEL</w:t>
        </w:r>
      </w:smartTag>
      <w:r w:rsidRPr="00485CE9">
        <w:rPr>
          <w:rFonts w:ascii="Calibri" w:hAnsi="Calibri" w:cs="Calibri"/>
          <w:color w:val="FFFFFF"/>
          <w:sz w:val="2"/>
          <w:szCs w:val="2"/>
          <w:lang w:val="es-MX"/>
        </w:rPr>
        <w:t xml:space="preserve"> ACTA, LOS MIEMBROS DE </w:t>
      </w:r>
      <w:smartTag w:uri="urn:schemas-microsoft-com:office:smarttags" w:element="PersonName">
        <w:smartTagPr>
          <w:attr w:name="ProductID" w:val="LA REUNIￓN SE"/>
        </w:smartTagPr>
        <w:r w:rsidRPr="00485CE9">
          <w:rPr>
            <w:rFonts w:ascii="Calibri" w:hAnsi="Calibri" w:cs="Calibri"/>
            <w:color w:val="FFFFFF"/>
            <w:sz w:val="2"/>
            <w:szCs w:val="2"/>
            <w:lang w:val="es-MX"/>
          </w:rPr>
          <w:t>LA JUNTA DE</w:t>
        </w:r>
      </w:smartTag>
      <w:r w:rsidRPr="00485CE9">
        <w:rPr>
          <w:rFonts w:ascii="Calibri" w:hAnsi="Calibri" w:cs="Calibri"/>
          <w:color w:val="FFFFFF"/>
          <w:sz w:val="2"/>
          <w:szCs w:val="2"/>
          <w:lang w:val="es-MX"/>
        </w:rPr>
        <w:t xml:space="preserve"> SOCIOS (PERSONAS Y/O CUOTAS) PRESENTES EN </w:t>
      </w:r>
      <w:smartTag w:uri="urn:schemas-microsoft-com:office:smarttags" w:element="PersonName">
        <w:smartTagPr>
          <w:attr w:name="ProductID" w:val="LA REUNIￓN SE"/>
        </w:smartTagPr>
        <w:r w:rsidRPr="00485CE9">
          <w:rPr>
            <w:rFonts w:ascii="Calibri" w:hAnsi="Calibri" w:cs="Calibri"/>
            <w:color w:val="FFFFFF"/>
            <w:sz w:val="2"/>
            <w:szCs w:val="2"/>
            <w:lang w:val="es-MX"/>
          </w:rPr>
          <w:t>LA REUNIÓN</w:t>
        </w:r>
      </w:smartTag>
      <w:r w:rsidRPr="00485CE9">
        <w:rPr>
          <w:rFonts w:ascii="Calibri" w:hAnsi="Calibri" w:cs="Calibri"/>
          <w:color w:val="FFFFFF"/>
          <w:sz w:val="2"/>
          <w:szCs w:val="2"/>
          <w:lang w:val="es-MX"/>
        </w:rPr>
        <w:t xml:space="preserve">, MANIFIESTAN QUE LO DOCUMENTADO EN EL ACTA SE AJUSTA A </w:t>
      </w:r>
      <w:smartTag w:uri="urn:schemas-microsoft-com:office:smarttags" w:element="PersonName">
        <w:smartTagPr>
          <w:attr w:name="ProductID" w:val="LA REUNIￓN SE"/>
        </w:smartTagPr>
        <w:r w:rsidRPr="00485CE9">
          <w:rPr>
            <w:rFonts w:ascii="Calibri" w:hAnsi="Calibri" w:cs="Calibri"/>
            <w:color w:val="FFFFFF"/>
            <w:sz w:val="2"/>
            <w:szCs w:val="2"/>
            <w:lang w:val="es-MX"/>
          </w:rPr>
          <w:t>LA REALIDAD DE</w:t>
        </w:r>
      </w:smartTag>
      <w:r w:rsidRPr="00485CE9">
        <w:rPr>
          <w:rFonts w:ascii="Calibri" w:hAnsi="Calibri" w:cs="Calibri"/>
          <w:color w:val="FFFFFF"/>
          <w:sz w:val="2"/>
          <w:szCs w:val="2"/>
          <w:lang w:val="es-MX"/>
        </w:rPr>
        <w:t xml:space="preserve"> LO SUCEDIDO EN </w:t>
      </w:r>
      <w:smartTag w:uri="urn:schemas-microsoft-com:office:smarttags" w:element="PersonName">
        <w:smartTagPr>
          <w:attr w:name="ProductID" w:val="LA REUNIￓN SE"/>
        </w:smartTagPr>
        <w:r w:rsidRPr="00485CE9">
          <w:rPr>
            <w:rFonts w:ascii="Calibri" w:hAnsi="Calibri" w:cs="Calibri"/>
            <w:color w:val="FFFFFF"/>
            <w:sz w:val="2"/>
            <w:szCs w:val="2"/>
            <w:lang w:val="es-MX"/>
          </w:rPr>
          <w:t>LA REUNIÓN.</w:t>
        </w:r>
      </w:smartTag>
      <w:r w:rsidRPr="00485CE9">
        <w:rPr>
          <w:rFonts w:ascii="Calibri" w:hAnsi="Calibri" w:cs="Calibri"/>
          <w:color w:val="FFFFFF"/>
          <w:sz w:val="2"/>
          <w:szCs w:val="2"/>
          <w:lang w:val="es-MX"/>
        </w:rPr>
        <w:t xml:space="preserve"> </w:t>
      </w:r>
    </w:p>
    <w:p w14:paraId="33A82A9E" w14:textId="77777777" w:rsidR="005D5843" w:rsidRDefault="005D5843" w:rsidP="001E2F8E">
      <w:pPr>
        <w:pStyle w:val="Textonotaalfinal"/>
        <w:jc w:val="both"/>
      </w:pPr>
    </w:p>
  </w:endnote>
  <w:endnote w:id="40">
    <w:p w14:paraId="5577C14B" w14:textId="77777777" w:rsidR="005D5843" w:rsidRPr="00485CE9" w:rsidRDefault="005D5843" w:rsidP="001E2F8E">
      <w:pPr>
        <w:pStyle w:val="Textonotaalfinal"/>
        <w:jc w:val="both"/>
        <w:rPr>
          <w:rFonts w:ascii="Calibri" w:hAnsi="Calibri" w:cs="Calibri"/>
          <w:color w:val="FFFFFF"/>
          <w:sz w:val="2"/>
          <w:szCs w:val="2"/>
          <w:lang w:val="es-MX"/>
        </w:rPr>
      </w:pPr>
      <w:r w:rsidRPr="00485CE9">
        <w:rPr>
          <w:rStyle w:val="Refdenotaalfinal"/>
          <w:rFonts w:ascii="Calibri" w:hAnsi="Calibri" w:cs="Calibri"/>
          <w:color w:val="FFFFFF"/>
          <w:sz w:val="2"/>
          <w:szCs w:val="2"/>
        </w:rPr>
        <w:endnoteRef/>
      </w:r>
      <w:r w:rsidRPr="00485CE9">
        <w:rPr>
          <w:rFonts w:ascii="Calibri" w:hAnsi="Calibri" w:cs="Calibri"/>
          <w:color w:val="FFFFFF"/>
          <w:sz w:val="2"/>
          <w:szCs w:val="2"/>
        </w:rPr>
        <w:t xml:space="preserve"> </w:t>
      </w:r>
      <w:r w:rsidRPr="00485CE9">
        <w:rPr>
          <w:rFonts w:ascii="Calibri" w:hAnsi="Calibri" w:cs="Calibri"/>
          <w:color w:val="FFFFFF"/>
          <w:sz w:val="2"/>
          <w:szCs w:val="2"/>
          <w:lang w:val="es-MX"/>
        </w:rPr>
        <w:t xml:space="preserve">CON </w:t>
      </w:r>
      <w:smartTag w:uri="urn:schemas-microsoft-com:office:smarttags" w:element="PersonName">
        <w:smartTagPr>
          <w:attr w:name="ProductID" w:val="LA REUNIￓN SE"/>
        </w:smartTagPr>
        <w:r w:rsidRPr="00485CE9">
          <w:rPr>
            <w:rFonts w:ascii="Calibri" w:hAnsi="Calibri" w:cs="Calibri"/>
            <w:color w:val="FFFFFF"/>
            <w:sz w:val="2"/>
            <w:szCs w:val="2"/>
            <w:lang w:val="es-MX"/>
          </w:rPr>
          <w:t>LA APROBACIÓN DEL</w:t>
        </w:r>
      </w:smartTag>
      <w:r w:rsidRPr="00485CE9">
        <w:rPr>
          <w:rFonts w:ascii="Calibri" w:hAnsi="Calibri" w:cs="Calibri"/>
          <w:color w:val="FFFFFF"/>
          <w:sz w:val="2"/>
          <w:szCs w:val="2"/>
          <w:lang w:val="es-MX"/>
        </w:rPr>
        <w:t xml:space="preserve"> ACTA, LOS MIEMBROS DE </w:t>
      </w:r>
      <w:smartTag w:uri="urn:schemas-microsoft-com:office:smarttags" w:element="PersonName">
        <w:smartTagPr>
          <w:attr w:name="ProductID" w:val="LA REUNIￓN SE"/>
        </w:smartTagPr>
        <w:r w:rsidRPr="00485CE9">
          <w:rPr>
            <w:rFonts w:ascii="Calibri" w:hAnsi="Calibri" w:cs="Calibri"/>
            <w:color w:val="FFFFFF"/>
            <w:sz w:val="2"/>
            <w:szCs w:val="2"/>
            <w:lang w:val="es-MX"/>
          </w:rPr>
          <w:t>LA JUNTA DE</w:t>
        </w:r>
      </w:smartTag>
      <w:r w:rsidRPr="00485CE9">
        <w:rPr>
          <w:rFonts w:ascii="Calibri" w:hAnsi="Calibri" w:cs="Calibri"/>
          <w:color w:val="FFFFFF"/>
          <w:sz w:val="2"/>
          <w:szCs w:val="2"/>
          <w:lang w:val="es-MX"/>
        </w:rPr>
        <w:t xml:space="preserve"> SOCIOS PRESENTES EN </w:t>
      </w:r>
      <w:smartTag w:uri="urn:schemas-microsoft-com:office:smarttags" w:element="PersonName">
        <w:smartTagPr>
          <w:attr w:name="ProductID" w:val="LA REUNIￓN SE"/>
        </w:smartTagPr>
        <w:r w:rsidRPr="00485CE9">
          <w:rPr>
            <w:rFonts w:ascii="Calibri" w:hAnsi="Calibri" w:cs="Calibri"/>
            <w:color w:val="FFFFFF"/>
            <w:sz w:val="2"/>
            <w:szCs w:val="2"/>
            <w:lang w:val="es-MX"/>
          </w:rPr>
          <w:t>LA REUNIÓN</w:t>
        </w:r>
      </w:smartTag>
      <w:r w:rsidRPr="00485CE9">
        <w:rPr>
          <w:rFonts w:ascii="Calibri" w:hAnsi="Calibri" w:cs="Calibri"/>
          <w:color w:val="FFFFFF"/>
          <w:sz w:val="2"/>
          <w:szCs w:val="2"/>
          <w:lang w:val="es-MX"/>
        </w:rPr>
        <w:t xml:space="preserve">, MANIFIESTAN QUE LO DOCUMENTADO EN EL ACTA SE AJUSTA A </w:t>
      </w:r>
      <w:smartTag w:uri="urn:schemas-microsoft-com:office:smarttags" w:element="PersonName">
        <w:smartTagPr>
          <w:attr w:name="ProductID" w:val="LA REUNIￓN SE"/>
        </w:smartTagPr>
        <w:r w:rsidRPr="00485CE9">
          <w:rPr>
            <w:rFonts w:ascii="Calibri" w:hAnsi="Calibri" w:cs="Calibri"/>
            <w:color w:val="FFFFFF"/>
            <w:sz w:val="2"/>
            <w:szCs w:val="2"/>
            <w:lang w:val="es-MX"/>
          </w:rPr>
          <w:t>LA REALIDAD DE</w:t>
        </w:r>
      </w:smartTag>
      <w:r w:rsidRPr="00485CE9">
        <w:rPr>
          <w:rFonts w:ascii="Calibri" w:hAnsi="Calibri" w:cs="Calibri"/>
          <w:color w:val="FFFFFF"/>
          <w:sz w:val="2"/>
          <w:szCs w:val="2"/>
          <w:lang w:val="es-MX"/>
        </w:rPr>
        <w:t xml:space="preserve"> LO SUCEDIDO EN </w:t>
      </w:r>
      <w:smartTag w:uri="urn:schemas-microsoft-com:office:smarttags" w:element="PersonName">
        <w:smartTagPr>
          <w:attr w:name="ProductID" w:val="LA REUNIￓN SE"/>
        </w:smartTagPr>
        <w:r w:rsidRPr="00485CE9">
          <w:rPr>
            <w:rFonts w:ascii="Calibri" w:hAnsi="Calibri" w:cs="Calibri"/>
            <w:color w:val="FFFFFF"/>
            <w:sz w:val="2"/>
            <w:szCs w:val="2"/>
            <w:lang w:val="es-MX"/>
          </w:rPr>
          <w:t>LA REUNIÓN.</w:t>
        </w:r>
      </w:smartTag>
      <w:r w:rsidRPr="00485CE9">
        <w:rPr>
          <w:rFonts w:ascii="Calibri" w:hAnsi="Calibri" w:cs="Calibri"/>
          <w:color w:val="FFFFFF"/>
          <w:sz w:val="2"/>
          <w:szCs w:val="2"/>
          <w:lang w:val="es-MX"/>
        </w:rPr>
        <w:t xml:space="preserve"> </w:t>
      </w:r>
    </w:p>
    <w:p w14:paraId="6E3F488A" w14:textId="77777777" w:rsidR="005D5843" w:rsidRDefault="005D5843" w:rsidP="001E2F8E">
      <w:pPr>
        <w:pStyle w:val="Textonotaalfinal"/>
        <w:jc w:val="both"/>
      </w:pPr>
    </w:p>
  </w:endnote>
  <w:endnote w:id="41">
    <w:p w14:paraId="0CCEBE5D" w14:textId="77777777" w:rsidR="005D5843" w:rsidRPr="00CF2FA1" w:rsidRDefault="005D5843" w:rsidP="00EC286A">
      <w:pPr>
        <w:pStyle w:val="Textonotaalfinal"/>
        <w:jc w:val="both"/>
        <w:rPr>
          <w:rFonts w:ascii="Calibri" w:hAnsi="Calibri" w:cs="Calibri"/>
          <w:color w:val="FFFFFF"/>
          <w:sz w:val="4"/>
          <w:szCs w:val="4"/>
        </w:rPr>
      </w:pPr>
    </w:p>
    <w:p w14:paraId="72699C5F" w14:textId="77777777" w:rsidR="005D5843" w:rsidRPr="00CF2FA1" w:rsidRDefault="005D5843" w:rsidP="00EC286A">
      <w:pPr>
        <w:pStyle w:val="Textonotaalfinal"/>
        <w:jc w:val="both"/>
        <w:rPr>
          <w:rFonts w:ascii="Calibri" w:hAnsi="Calibri" w:cs="Calibri"/>
          <w:color w:val="FFFFFF"/>
          <w:sz w:val="4"/>
          <w:szCs w:val="4"/>
        </w:rPr>
      </w:pPr>
      <w:r w:rsidRPr="00CF2FA1">
        <w:rPr>
          <w:rStyle w:val="Refdenotaalfinal"/>
          <w:rFonts w:ascii="Calibri" w:hAnsi="Calibri" w:cs="Calibri"/>
          <w:color w:val="FFFFFF"/>
          <w:sz w:val="4"/>
          <w:szCs w:val="4"/>
        </w:rPr>
        <w:endnoteRef/>
      </w:r>
      <w:r w:rsidRPr="00CF2FA1">
        <w:rPr>
          <w:rFonts w:ascii="Calibri" w:hAnsi="Calibri" w:cs="Calibri"/>
          <w:color w:val="FFFFFF"/>
          <w:sz w:val="4"/>
          <w:szCs w:val="4"/>
        </w:rPr>
        <w:t xml:space="preserve"> EL OBJETO SOCIAL ES </w:t>
      </w:r>
      <w:smartTag w:uri="urn:schemas-microsoft-com:office:smarttags" w:element="PersonName">
        <w:smartTagPr>
          <w:attr w:name="ProductID" w:val="LA CCB O REALIZAR"/>
        </w:smartTagPr>
        <w:smartTag w:uri="urn:schemas-microsoft-com:office:smarttags" w:element="PersonName">
          <w:smartTagPr>
            <w:attr w:name="ProductID" w:val="LA CCB O REALIZAR"/>
          </w:smartTagPr>
          <w:r w:rsidRPr="00CF2FA1">
            <w:rPr>
              <w:rFonts w:ascii="Calibri" w:hAnsi="Calibri" w:cs="Calibri"/>
              <w:color w:val="FFFFFF"/>
              <w:sz w:val="4"/>
              <w:szCs w:val="4"/>
            </w:rPr>
            <w:t>LA DESCRIPCIÓN DE</w:t>
          </w:r>
        </w:smartTag>
        <w:r w:rsidRPr="00CF2FA1">
          <w:rPr>
            <w:rFonts w:ascii="Calibri" w:hAnsi="Calibri" w:cs="Calibri"/>
            <w:color w:val="FFFFFF"/>
            <w:sz w:val="4"/>
            <w:szCs w:val="4"/>
          </w:rPr>
          <w:t xml:space="preserve"> LAS</w:t>
        </w:r>
      </w:smartTag>
      <w:r w:rsidRPr="00CF2FA1">
        <w:rPr>
          <w:rFonts w:ascii="Calibri" w:hAnsi="Calibri" w:cs="Calibri"/>
          <w:color w:val="FFFFFF"/>
          <w:sz w:val="4"/>
          <w:szCs w:val="4"/>
        </w:rPr>
        <w:t xml:space="preserve"> ACTIVIDADES QUE </w:t>
      </w:r>
      <w:smartTag w:uri="urn:schemas-microsoft-com:office:smarttags" w:element="PersonName">
        <w:smartTagPr>
          <w:attr w:name="ProductID" w:val="LA CCB O REALIZAR"/>
        </w:smartTagPr>
        <w:smartTag w:uri="urn:schemas-microsoft-com:office:smarttags" w:element="PersonName">
          <w:smartTagPr>
            <w:attr w:name="ProductID" w:val="LA CCB O REALIZAR"/>
          </w:smartTagPr>
          <w:r w:rsidRPr="00CF2FA1">
            <w:rPr>
              <w:rFonts w:ascii="Calibri" w:hAnsi="Calibri" w:cs="Calibri"/>
              <w:color w:val="FFFFFF"/>
              <w:sz w:val="4"/>
              <w:szCs w:val="4"/>
            </w:rPr>
            <w:t>LA SOCIEDAD SERÁ</w:t>
          </w:r>
        </w:smartTag>
        <w:r w:rsidRPr="00CF2FA1">
          <w:rPr>
            <w:rFonts w:ascii="Calibri" w:hAnsi="Calibri" w:cs="Calibri"/>
            <w:color w:val="FFFFFF"/>
            <w:sz w:val="4"/>
            <w:szCs w:val="4"/>
          </w:rPr>
          <w:t xml:space="preserve"> COMPETENTE</w:t>
        </w:r>
      </w:smartTag>
      <w:r w:rsidRPr="00CF2FA1">
        <w:rPr>
          <w:rFonts w:ascii="Calibri" w:hAnsi="Calibri" w:cs="Calibri"/>
          <w:color w:val="FFFFFF"/>
          <w:sz w:val="4"/>
          <w:szCs w:val="4"/>
        </w:rPr>
        <w:t xml:space="preserve"> PARA LLEVAR A CABO. ********************************************</w:t>
      </w:r>
    </w:p>
    <w:p w14:paraId="58A0D741" w14:textId="77777777" w:rsidR="005D5843" w:rsidRPr="00CF2FA1" w:rsidRDefault="005D5843" w:rsidP="00EC286A">
      <w:pPr>
        <w:pStyle w:val="Textonotaalfinal"/>
        <w:jc w:val="both"/>
        <w:rPr>
          <w:rFonts w:ascii="Calibri" w:hAnsi="Calibri" w:cs="Calibri"/>
          <w:color w:val="FFFFFF"/>
          <w:sz w:val="4"/>
          <w:szCs w:val="4"/>
        </w:rPr>
      </w:pPr>
      <w:r w:rsidRPr="00CF2FA1">
        <w:rPr>
          <w:rFonts w:ascii="Calibri" w:hAnsi="Calibri" w:cs="Calibri"/>
          <w:color w:val="FFFFFF"/>
          <w:sz w:val="4"/>
          <w:szCs w:val="4"/>
        </w:rPr>
        <w:t>PUEDE ADICIONAR O MODIFICAR EL MODELO DE OBJETO ESTABLECIDO EN EL FORMATO</w:t>
      </w:r>
    </w:p>
    <w:p w14:paraId="2D6EC470" w14:textId="77777777" w:rsidR="005D5843" w:rsidRDefault="005D5843" w:rsidP="00EC286A">
      <w:pPr>
        <w:pStyle w:val="Textonotaalfinal"/>
        <w:jc w:val="both"/>
      </w:pPr>
    </w:p>
  </w:endnote>
  <w:endnote w:id="42">
    <w:p w14:paraId="0D72BEC7" w14:textId="77777777" w:rsidR="005D5843" w:rsidRPr="00CF2FA1" w:rsidRDefault="005D5843" w:rsidP="00EC286A">
      <w:pPr>
        <w:pStyle w:val="Textonotaalfinal"/>
        <w:jc w:val="both"/>
        <w:rPr>
          <w:rFonts w:ascii="Calibri" w:hAnsi="Calibri" w:cs="Calibri"/>
          <w:color w:val="FFFFFF"/>
          <w:sz w:val="4"/>
          <w:szCs w:val="4"/>
        </w:rPr>
      </w:pPr>
      <w:r w:rsidRPr="00CF2FA1">
        <w:rPr>
          <w:rStyle w:val="Refdenotaalfinal"/>
          <w:rFonts w:ascii="Calibri" w:hAnsi="Calibri" w:cs="Calibri"/>
          <w:color w:val="FFFFFF"/>
          <w:sz w:val="4"/>
          <w:szCs w:val="4"/>
        </w:rPr>
        <w:endnoteRef/>
      </w:r>
      <w:r w:rsidRPr="00CF2FA1">
        <w:rPr>
          <w:rFonts w:ascii="Calibri" w:hAnsi="Calibri" w:cs="Calibri"/>
          <w:color w:val="FFFFFF"/>
          <w:sz w:val="4"/>
          <w:szCs w:val="4"/>
        </w:rPr>
        <w:t xml:space="preserve"> ES EL TIEMPO ESTABLECIDO POR LOS ASOCIADOS COMO FECHA LIMITE DE EXISTENCIA PARA LLEVAR A CABO LAS ACTIVIDADES DESCRITAS EN EL OBJETO, ANTES DE DISOLVERSE Y LIQUIDARSE.</w:t>
      </w:r>
    </w:p>
    <w:p w14:paraId="060D93B7" w14:textId="77777777" w:rsidR="005D5843" w:rsidRDefault="005D5843" w:rsidP="00EC286A">
      <w:pPr>
        <w:pStyle w:val="Textonotaalfinal"/>
        <w:jc w:val="both"/>
      </w:pPr>
    </w:p>
  </w:endnote>
  <w:endnote w:id="43">
    <w:p w14:paraId="51E88887" w14:textId="77777777" w:rsidR="005D5843" w:rsidRPr="00CF2FA1" w:rsidRDefault="005D5843" w:rsidP="00EC286A">
      <w:pPr>
        <w:pStyle w:val="Textonotaalfinal"/>
        <w:rPr>
          <w:color w:val="FFFFFF"/>
          <w:sz w:val="4"/>
          <w:szCs w:val="4"/>
        </w:rPr>
      </w:pPr>
    </w:p>
    <w:p w14:paraId="60CA93F5" w14:textId="77777777" w:rsidR="005D5843" w:rsidRDefault="005D5843" w:rsidP="00EC286A">
      <w:pPr>
        <w:pStyle w:val="Textonotaalfinal"/>
      </w:pPr>
      <w:r w:rsidRPr="00CF2FA1">
        <w:rPr>
          <w:rStyle w:val="Refdenotaalfinal"/>
          <w:color w:val="FFFFFF"/>
          <w:sz w:val="4"/>
          <w:szCs w:val="4"/>
        </w:rPr>
        <w:endnoteRef/>
      </w:r>
      <w:r w:rsidRPr="00CF2FA1">
        <w:rPr>
          <w:color w:val="FFFFFF"/>
          <w:sz w:val="4"/>
          <w:szCs w:val="4"/>
        </w:rPr>
        <w:t xml:space="preserve"> LAS FACULTADES DEL REPRESENTANTE LEGAL PUEDEN SER MODIFICADAS POR LOS ASOCIADOS</w:t>
      </w:r>
    </w:p>
  </w:endnote>
  <w:endnote w:id="44">
    <w:p w14:paraId="569B13F1" w14:textId="77777777" w:rsidR="005D5843" w:rsidRPr="00CF2FA1" w:rsidRDefault="005D5843" w:rsidP="00EC286A">
      <w:pPr>
        <w:pStyle w:val="Textonotaalfinal"/>
        <w:rPr>
          <w:color w:val="FFFFFF"/>
          <w:sz w:val="4"/>
          <w:szCs w:val="4"/>
        </w:rPr>
      </w:pPr>
    </w:p>
    <w:p w14:paraId="1658DAA5" w14:textId="77777777" w:rsidR="005D5843" w:rsidRDefault="005D5843" w:rsidP="00EC286A">
      <w:pPr>
        <w:pStyle w:val="Textonotaalfinal"/>
      </w:pPr>
      <w:r w:rsidRPr="00CF2FA1">
        <w:rPr>
          <w:rStyle w:val="Refdenotaalfinal"/>
          <w:color w:val="FFFFFF"/>
          <w:sz w:val="4"/>
          <w:szCs w:val="4"/>
        </w:rPr>
        <w:endnoteRef/>
      </w:r>
      <w:r w:rsidRPr="00CF2FA1">
        <w:rPr>
          <w:color w:val="FFFFFF"/>
          <w:sz w:val="4"/>
          <w:szCs w:val="4"/>
        </w:rPr>
        <w:t xml:space="preserve"> LAS FACULTADES DEL REPRESENTANTE LEGAL PUEDEN SER MODIFICADAS POR LOS ASOCIADOS</w:t>
      </w:r>
    </w:p>
  </w:endnote>
  <w:endnote w:id="45">
    <w:p w14:paraId="69C8BA77" w14:textId="77777777" w:rsidR="005D5843" w:rsidRPr="00CF2FA1" w:rsidRDefault="005D5843" w:rsidP="00EC286A">
      <w:pPr>
        <w:pStyle w:val="Textonotaalfinal"/>
        <w:rPr>
          <w:color w:val="FFFFFF"/>
          <w:sz w:val="4"/>
          <w:szCs w:val="4"/>
        </w:rPr>
      </w:pPr>
    </w:p>
    <w:p w14:paraId="54A64EDB" w14:textId="77777777" w:rsidR="005D5843" w:rsidRDefault="005D5843" w:rsidP="00EC286A">
      <w:pPr>
        <w:pStyle w:val="Textonotaalfinal"/>
      </w:pPr>
      <w:r w:rsidRPr="00CF2FA1">
        <w:rPr>
          <w:rStyle w:val="Refdenotaalfinal"/>
          <w:color w:val="FFFFFF"/>
          <w:sz w:val="4"/>
          <w:szCs w:val="4"/>
        </w:rPr>
        <w:endnoteRef/>
      </w:r>
      <w:r w:rsidRPr="00CF2FA1">
        <w:rPr>
          <w:color w:val="FFFFFF"/>
          <w:sz w:val="4"/>
          <w:szCs w:val="4"/>
        </w:rPr>
        <w:t xml:space="preserve"> LAS FACULTADES DEL REPRESENTANTE LEGAL PUEDEN SER MODIFICADAS POR LOS ASOCIADOS</w:t>
      </w:r>
    </w:p>
  </w:endnote>
  <w:endnote w:id="46">
    <w:p w14:paraId="0B2C096B" w14:textId="77777777" w:rsidR="005D5843" w:rsidRPr="00CF2FA1" w:rsidRDefault="005D5843" w:rsidP="00EC286A">
      <w:pPr>
        <w:pStyle w:val="Textonotaalfinal"/>
        <w:rPr>
          <w:color w:val="FFFFFF"/>
          <w:sz w:val="4"/>
          <w:szCs w:val="4"/>
        </w:rPr>
      </w:pPr>
    </w:p>
    <w:p w14:paraId="337209E4" w14:textId="77777777" w:rsidR="005D5843" w:rsidRDefault="005D5843" w:rsidP="00EC286A">
      <w:pPr>
        <w:pStyle w:val="Textonotaalfinal"/>
      </w:pPr>
      <w:r w:rsidRPr="00CF2FA1">
        <w:rPr>
          <w:rStyle w:val="Refdenotaalfinal"/>
          <w:color w:val="FFFFFF"/>
          <w:sz w:val="4"/>
          <w:szCs w:val="4"/>
        </w:rPr>
        <w:endnoteRef/>
      </w:r>
      <w:r w:rsidRPr="00CF2FA1">
        <w:rPr>
          <w:color w:val="FFFFFF"/>
          <w:sz w:val="4"/>
          <w:szCs w:val="4"/>
        </w:rPr>
        <w:t xml:space="preserve"> LAS FACULTADES DEL REPRESENTANTE LEGAL PUEDEN SER MODIFICADAS POR LOS ASOCIADOS</w:t>
      </w:r>
    </w:p>
  </w:endnote>
  <w:endnote w:id="47">
    <w:p w14:paraId="38F23643" w14:textId="77777777" w:rsidR="005D5843" w:rsidRPr="00CF2FA1" w:rsidRDefault="005D5843" w:rsidP="00EC286A">
      <w:pPr>
        <w:pStyle w:val="Textonotaalfinal"/>
        <w:rPr>
          <w:color w:val="FFFFFF"/>
          <w:sz w:val="4"/>
          <w:szCs w:val="4"/>
        </w:rPr>
      </w:pPr>
    </w:p>
    <w:p w14:paraId="3F18784A" w14:textId="77777777" w:rsidR="005D5843" w:rsidRDefault="005D5843" w:rsidP="00EC286A">
      <w:pPr>
        <w:pStyle w:val="Textonotaalfinal"/>
      </w:pPr>
      <w:r w:rsidRPr="00CF2FA1">
        <w:rPr>
          <w:rStyle w:val="Refdenotaalfinal"/>
          <w:color w:val="FFFFFF"/>
          <w:sz w:val="4"/>
          <w:szCs w:val="4"/>
        </w:rPr>
        <w:endnoteRef/>
      </w:r>
      <w:r w:rsidRPr="00CF2FA1">
        <w:rPr>
          <w:color w:val="FFFFFF"/>
          <w:sz w:val="4"/>
          <w:szCs w:val="4"/>
        </w:rPr>
        <w:t xml:space="preserve"> LAS FACULTADES DEL REPRESENTANTE LEGAL PUEDEN SER MODIFICADAS POR LOS CONSTITUYENTES</w:t>
      </w:r>
    </w:p>
  </w:endnote>
  <w:endnote w:id="48">
    <w:p w14:paraId="28CB8175" w14:textId="77777777" w:rsidR="005D5843" w:rsidRPr="00CF2FA1" w:rsidRDefault="005D5843" w:rsidP="00EC286A">
      <w:pPr>
        <w:pStyle w:val="Textonotaalfinal"/>
        <w:rPr>
          <w:color w:val="FFFFFF"/>
          <w:sz w:val="4"/>
          <w:szCs w:val="4"/>
        </w:rPr>
      </w:pPr>
    </w:p>
    <w:p w14:paraId="22321F6D" w14:textId="77777777" w:rsidR="005D5843" w:rsidRDefault="005D5843" w:rsidP="00EC286A">
      <w:pPr>
        <w:pStyle w:val="Textonotaalfinal"/>
      </w:pPr>
      <w:r w:rsidRPr="00CF2FA1">
        <w:rPr>
          <w:rStyle w:val="Refdenotaalfinal"/>
          <w:color w:val="FFFFFF"/>
          <w:sz w:val="4"/>
          <w:szCs w:val="4"/>
        </w:rPr>
        <w:endnoteRef/>
      </w:r>
      <w:r w:rsidRPr="00CF2FA1">
        <w:rPr>
          <w:color w:val="FFFFFF"/>
          <w:sz w:val="4"/>
          <w:szCs w:val="4"/>
        </w:rPr>
        <w:t xml:space="preserve"> LAS FACULTADES DEL REPRESENTANTE LEGAL PUEDEN SER MODIFICADAS POR LOS CONSTITUYENTES</w:t>
      </w:r>
    </w:p>
  </w:endnote>
  <w:endnote w:id="49">
    <w:p w14:paraId="77EC5BBB" w14:textId="77777777" w:rsidR="005D5843" w:rsidRPr="00CF2FA1" w:rsidRDefault="005D5843" w:rsidP="00EC286A">
      <w:pPr>
        <w:pStyle w:val="Textonotaalfinal"/>
        <w:rPr>
          <w:color w:val="FFFFFF"/>
          <w:sz w:val="4"/>
          <w:szCs w:val="4"/>
        </w:rPr>
      </w:pPr>
    </w:p>
    <w:p w14:paraId="41880B8C" w14:textId="77777777" w:rsidR="005D5843" w:rsidRDefault="005D5843" w:rsidP="00EC286A">
      <w:pPr>
        <w:pStyle w:val="Textonotaalfinal"/>
      </w:pPr>
      <w:r w:rsidRPr="00CF2FA1">
        <w:rPr>
          <w:rStyle w:val="Refdenotaalfinal"/>
          <w:color w:val="FFFFFF"/>
          <w:sz w:val="4"/>
          <w:szCs w:val="4"/>
        </w:rPr>
        <w:endnoteRef/>
      </w:r>
      <w:r w:rsidRPr="00CF2FA1">
        <w:rPr>
          <w:color w:val="FFFFFF"/>
          <w:sz w:val="4"/>
          <w:szCs w:val="4"/>
        </w:rPr>
        <w:t xml:space="preserve"> LAS FACULTADES DEL REPRESENTANTE LEGAL PUEDEN SER MODIFICADAS POR LOS CONSTITUYENTES</w:t>
      </w:r>
    </w:p>
  </w:endnote>
  <w:endnote w:id="50">
    <w:p w14:paraId="1B2FC205" w14:textId="77777777" w:rsidR="005D5843" w:rsidRPr="00CF2FA1" w:rsidRDefault="005D5843" w:rsidP="00EC286A">
      <w:pPr>
        <w:pStyle w:val="Textonotaalfinal"/>
        <w:rPr>
          <w:color w:val="FFFFFF"/>
          <w:sz w:val="4"/>
          <w:szCs w:val="4"/>
        </w:rPr>
      </w:pPr>
    </w:p>
    <w:p w14:paraId="1232EA39" w14:textId="77777777" w:rsidR="005D5843" w:rsidRDefault="005D5843" w:rsidP="00EC286A">
      <w:pPr>
        <w:pStyle w:val="Textonotaalfinal"/>
      </w:pPr>
      <w:r w:rsidRPr="00CF2FA1">
        <w:rPr>
          <w:rStyle w:val="Refdenotaalfinal"/>
          <w:color w:val="FFFFFF"/>
          <w:sz w:val="4"/>
          <w:szCs w:val="4"/>
        </w:rPr>
        <w:endnoteRef/>
      </w:r>
      <w:r w:rsidRPr="00CF2FA1">
        <w:rPr>
          <w:color w:val="FFFFFF"/>
          <w:sz w:val="4"/>
          <w:szCs w:val="4"/>
        </w:rPr>
        <w:t xml:space="preserve"> LAS FACULTADES DEL REPRESENTANTE LEGAL PUEDEN SER MODIFICADAS POR LOS CONSTITUYENTES</w:t>
      </w:r>
    </w:p>
  </w:endnote>
  <w:endnote w:id="51">
    <w:p w14:paraId="46504D38" w14:textId="77777777" w:rsidR="005D5843" w:rsidRPr="00CF2FA1" w:rsidRDefault="005D5843" w:rsidP="00EC286A">
      <w:pPr>
        <w:pStyle w:val="Textonotaalfinal"/>
        <w:rPr>
          <w:color w:val="FFFFFF"/>
          <w:sz w:val="4"/>
          <w:szCs w:val="4"/>
        </w:rPr>
      </w:pPr>
    </w:p>
    <w:p w14:paraId="11AF463F" w14:textId="77777777" w:rsidR="005D5843" w:rsidRDefault="005D5843" w:rsidP="00EC286A">
      <w:pPr>
        <w:pStyle w:val="Textonotaalfinal"/>
      </w:pPr>
      <w:r w:rsidRPr="00CF2FA1">
        <w:rPr>
          <w:rStyle w:val="Refdenotaalfinal"/>
          <w:color w:val="FFFFFF"/>
          <w:sz w:val="4"/>
          <w:szCs w:val="4"/>
        </w:rPr>
        <w:endnoteRef/>
      </w:r>
      <w:r w:rsidRPr="00CF2FA1">
        <w:rPr>
          <w:color w:val="FFFFFF"/>
          <w:sz w:val="4"/>
          <w:szCs w:val="4"/>
        </w:rPr>
        <w:t xml:space="preserve"> LAS FACULTADES DEL REPRESENTANTE LEGAL PUEDEN SER MODIFICADAS POR LOS CONSTITUYENTES</w:t>
      </w:r>
    </w:p>
  </w:endnote>
  <w:endnote w:id="52">
    <w:p w14:paraId="0C269DC1" w14:textId="77777777" w:rsidR="005D5843" w:rsidRPr="00CF2FA1" w:rsidRDefault="005D5843" w:rsidP="00EC286A">
      <w:pPr>
        <w:pStyle w:val="Textonotaalfinal"/>
        <w:rPr>
          <w:color w:val="FFFFFF"/>
          <w:sz w:val="4"/>
          <w:szCs w:val="4"/>
        </w:rPr>
      </w:pPr>
    </w:p>
    <w:p w14:paraId="407EB7CD" w14:textId="77777777" w:rsidR="005D5843" w:rsidRDefault="005D5843" w:rsidP="00EC286A">
      <w:pPr>
        <w:pStyle w:val="Textonotaalfinal"/>
      </w:pPr>
      <w:r w:rsidRPr="00CF2FA1">
        <w:rPr>
          <w:rStyle w:val="Refdenotaalfinal"/>
          <w:color w:val="FFFFFF"/>
          <w:sz w:val="4"/>
          <w:szCs w:val="4"/>
        </w:rPr>
        <w:endnoteRef/>
      </w:r>
      <w:r w:rsidRPr="00CF2FA1">
        <w:rPr>
          <w:color w:val="FFFFFF"/>
          <w:sz w:val="4"/>
          <w:szCs w:val="4"/>
        </w:rPr>
        <w:t xml:space="preserve"> LAS FACULTADES DEL REPRESENTANTE LEGAL PUEDEN SER MODIFICADAS POR LOS CONSTITUYENTES</w:t>
      </w:r>
    </w:p>
  </w:endnote>
  <w:endnote w:id="53">
    <w:p w14:paraId="585E0046" w14:textId="77777777" w:rsidR="005D5843" w:rsidRPr="00CF2FA1" w:rsidRDefault="005D5843" w:rsidP="00EC286A">
      <w:pPr>
        <w:pStyle w:val="Textonotaalfinal"/>
        <w:rPr>
          <w:color w:val="FFFFFF"/>
          <w:sz w:val="4"/>
          <w:szCs w:val="4"/>
        </w:rPr>
      </w:pPr>
    </w:p>
    <w:p w14:paraId="293D5E3D" w14:textId="77777777" w:rsidR="005D5843" w:rsidRDefault="005D5843" w:rsidP="00EC286A">
      <w:pPr>
        <w:pStyle w:val="Textonotaalfinal"/>
      </w:pPr>
      <w:r w:rsidRPr="00CF2FA1">
        <w:rPr>
          <w:rStyle w:val="Refdenotaalfinal"/>
          <w:color w:val="FFFFFF"/>
          <w:sz w:val="4"/>
          <w:szCs w:val="4"/>
        </w:rPr>
        <w:endnoteRef/>
      </w:r>
      <w:r w:rsidRPr="00CF2FA1">
        <w:rPr>
          <w:color w:val="FFFFFF"/>
          <w:sz w:val="4"/>
          <w:szCs w:val="4"/>
        </w:rPr>
        <w:t xml:space="preserve"> LAS FACULTADES DEL REPRESENTANTE LEGAL PUEDEN SER MODIFICADAS POR LOS CONSTITUYENTES</w:t>
      </w:r>
    </w:p>
  </w:endnote>
  <w:endnote w:id="54">
    <w:p w14:paraId="325517B6" w14:textId="77777777" w:rsidR="005D5843" w:rsidRPr="00CF2FA1" w:rsidRDefault="005D5843" w:rsidP="00EC286A">
      <w:pPr>
        <w:pStyle w:val="Textonotaalfinal"/>
        <w:rPr>
          <w:color w:val="FFFFFF"/>
          <w:sz w:val="4"/>
          <w:szCs w:val="4"/>
        </w:rPr>
      </w:pPr>
    </w:p>
    <w:p w14:paraId="057B7AE3" w14:textId="77777777" w:rsidR="005D5843" w:rsidRDefault="005D5843" w:rsidP="00EC286A">
      <w:pPr>
        <w:pStyle w:val="Textonotaalfinal"/>
      </w:pPr>
      <w:r w:rsidRPr="00CF2FA1">
        <w:rPr>
          <w:rStyle w:val="Refdenotaalfinal"/>
          <w:color w:val="FFFFFF"/>
          <w:sz w:val="4"/>
          <w:szCs w:val="4"/>
        </w:rPr>
        <w:endnoteRef/>
      </w:r>
      <w:r w:rsidRPr="00CF2FA1">
        <w:rPr>
          <w:color w:val="FFFFFF"/>
          <w:sz w:val="4"/>
          <w:szCs w:val="4"/>
        </w:rPr>
        <w:t xml:space="preserve"> LAS FACULTADES DEL REPRESENTANTE LEGAL PUEDEN SER MODIFICADAS POR LOS CONSTITUYENTES</w:t>
      </w:r>
    </w:p>
  </w:endnote>
  <w:endnote w:id="55">
    <w:p w14:paraId="6D25FACD" w14:textId="77777777" w:rsidR="005D5843" w:rsidRPr="00CF2FA1" w:rsidRDefault="005D5843" w:rsidP="00EC286A">
      <w:pPr>
        <w:pStyle w:val="Textonotaalfinal"/>
        <w:rPr>
          <w:color w:val="FFFFFF"/>
          <w:sz w:val="4"/>
          <w:szCs w:val="4"/>
        </w:rPr>
      </w:pPr>
    </w:p>
    <w:p w14:paraId="65138E58" w14:textId="77777777" w:rsidR="005D5843" w:rsidRDefault="005D5843" w:rsidP="00EC286A">
      <w:pPr>
        <w:pStyle w:val="Textonotaalfinal"/>
      </w:pPr>
      <w:r w:rsidRPr="00CF2FA1">
        <w:rPr>
          <w:rStyle w:val="Refdenotaalfinal"/>
          <w:color w:val="FFFFFF"/>
          <w:sz w:val="4"/>
          <w:szCs w:val="4"/>
        </w:rPr>
        <w:endnoteRef/>
      </w:r>
      <w:r w:rsidRPr="00CF2FA1">
        <w:rPr>
          <w:color w:val="FFFFFF"/>
          <w:sz w:val="4"/>
          <w:szCs w:val="4"/>
        </w:rPr>
        <w:t xml:space="preserve"> LAS FACULTADES DEL REPRESENTANTE LEGAL PUEDEN SER MODIFICADAS POR LOS CONSTITUYENTES</w:t>
      </w:r>
    </w:p>
  </w:endnote>
  <w:endnote w:id="56">
    <w:p w14:paraId="3A48BA2F" w14:textId="77777777" w:rsidR="005D5843" w:rsidRPr="00CF2FA1" w:rsidRDefault="005D5843" w:rsidP="00EC286A">
      <w:pPr>
        <w:pStyle w:val="Textonotaalfinal"/>
        <w:rPr>
          <w:color w:val="FFFFFF"/>
          <w:sz w:val="4"/>
          <w:szCs w:val="4"/>
        </w:rPr>
      </w:pPr>
    </w:p>
    <w:p w14:paraId="131B6C5A" w14:textId="77777777" w:rsidR="005D5843" w:rsidRDefault="005D5843" w:rsidP="00EC286A">
      <w:pPr>
        <w:pStyle w:val="Textonotaalfinal"/>
      </w:pPr>
      <w:r w:rsidRPr="00CF2FA1">
        <w:rPr>
          <w:rStyle w:val="Refdenotaalfinal"/>
          <w:color w:val="FFFFFF"/>
          <w:sz w:val="4"/>
          <w:szCs w:val="4"/>
        </w:rPr>
        <w:endnoteRef/>
      </w:r>
      <w:r w:rsidRPr="00CF2FA1">
        <w:rPr>
          <w:color w:val="FFFFFF"/>
          <w:sz w:val="4"/>
          <w:szCs w:val="4"/>
        </w:rPr>
        <w:t xml:space="preserve"> LAS FACULTADES DEL REPRESENTANTE LEGAL PUEDEN SER MODIFICADAS POR LOS CONSTITUYENTES</w:t>
      </w:r>
    </w:p>
  </w:endnote>
  <w:endnote w:id="57">
    <w:p w14:paraId="1E1872EB" w14:textId="77777777" w:rsidR="005D5843" w:rsidRPr="00CF2FA1" w:rsidRDefault="005D5843" w:rsidP="00EC286A">
      <w:pPr>
        <w:pStyle w:val="Textonotaalfinal"/>
        <w:rPr>
          <w:color w:val="FFFFFF"/>
          <w:sz w:val="4"/>
          <w:szCs w:val="4"/>
        </w:rPr>
      </w:pPr>
    </w:p>
    <w:p w14:paraId="2AFD5A05" w14:textId="77777777" w:rsidR="005D5843" w:rsidRDefault="005D5843" w:rsidP="00EC286A">
      <w:pPr>
        <w:pStyle w:val="Textonotaalfinal"/>
      </w:pPr>
      <w:r w:rsidRPr="00CF2FA1">
        <w:rPr>
          <w:rStyle w:val="Refdenotaalfinal"/>
          <w:color w:val="FFFFFF"/>
          <w:sz w:val="4"/>
          <w:szCs w:val="4"/>
        </w:rPr>
        <w:endnoteRef/>
      </w:r>
      <w:r w:rsidRPr="00CF2FA1">
        <w:rPr>
          <w:color w:val="FFFFFF"/>
          <w:sz w:val="4"/>
          <w:szCs w:val="4"/>
        </w:rPr>
        <w:t xml:space="preserve"> LAS FACULTADES DEL REPRESENTANTE LEGAL PUEDEN SER MODIFICADAS POR LOS CONSTITUYENTES</w:t>
      </w:r>
    </w:p>
  </w:endnote>
  <w:endnote w:id="58">
    <w:p w14:paraId="54733194" w14:textId="77777777" w:rsidR="005D5843" w:rsidRPr="00CF2FA1" w:rsidRDefault="005D5843" w:rsidP="00EC286A">
      <w:pPr>
        <w:pStyle w:val="Textonotaalfinal"/>
        <w:rPr>
          <w:color w:val="FFFFFF"/>
          <w:sz w:val="4"/>
          <w:szCs w:val="4"/>
        </w:rPr>
      </w:pPr>
    </w:p>
    <w:p w14:paraId="6241EAB5" w14:textId="77777777" w:rsidR="005D5843" w:rsidRDefault="005D5843" w:rsidP="00EC286A">
      <w:pPr>
        <w:pStyle w:val="Textonotaalfinal"/>
      </w:pPr>
      <w:r w:rsidRPr="00CF2FA1">
        <w:rPr>
          <w:rStyle w:val="Refdenotaalfinal"/>
          <w:color w:val="FFFFFF"/>
          <w:sz w:val="4"/>
          <w:szCs w:val="4"/>
        </w:rPr>
        <w:endnoteRef/>
      </w:r>
      <w:r w:rsidRPr="00CF2FA1">
        <w:rPr>
          <w:color w:val="FFFFFF"/>
          <w:sz w:val="4"/>
          <w:szCs w:val="4"/>
        </w:rPr>
        <w:t xml:space="preserve"> LAS FACULTADES DEL REPRESENTANTE LEGAL PUEDEN SER MODIFICADAS POR LOS CONSTITUYENTES</w:t>
      </w:r>
    </w:p>
  </w:endnote>
  <w:endnote w:id="59">
    <w:p w14:paraId="15D609D5" w14:textId="77777777" w:rsidR="005D5843" w:rsidRPr="00CF2FA1" w:rsidRDefault="005D5843" w:rsidP="00EC286A">
      <w:pPr>
        <w:pStyle w:val="Textonotaalfinal"/>
        <w:rPr>
          <w:color w:val="FFFFFF"/>
          <w:sz w:val="4"/>
          <w:szCs w:val="4"/>
        </w:rPr>
      </w:pPr>
    </w:p>
    <w:p w14:paraId="4F43EF51" w14:textId="77777777" w:rsidR="005D5843" w:rsidRDefault="005D5843" w:rsidP="00EC286A">
      <w:pPr>
        <w:pStyle w:val="Textonotaalfinal"/>
      </w:pPr>
      <w:r w:rsidRPr="00CF2FA1">
        <w:rPr>
          <w:rStyle w:val="Refdenotaalfinal"/>
          <w:color w:val="FFFFFF"/>
          <w:sz w:val="4"/>
          <w:szCs w:val="4"/>
        </w:rPr>
        <w:endnoteRef/>
      </w:r>
      <w:r w:rsidRPr="00CF2FA1">
        <w:rPr>
          <w:color w:val="FFFFFF"/>
          <w:sz w:val="4"/>
          <w:szCs w:val="4"/>
        </w:rPr>
        <w:t xml:space="preserve"> LAS FACULTADES DEL REPRESENTANTE LEGAL PUEDEN SER MODIFICADAS POR LOS CONSTITUYENTES</w:t>
      </w:r>
    </w:p>
  </w:endnote>
  <w:endnote w:id="60">
    <w:p w14:paraId="7C40E671" w14:textId="77777777" w:rsidR="005D5843" w:rsidRPr="00CF2FA1" w:rsidRDefault="005D5843" w:rsidP="00EC286A">
      <w:pPr>
        <w:pStyle w:val="Textonotaalfinal"/>
        <w:rPr>
          <w:color w:val="FFFFFF"/>
          <w:sz w:val="4"/>
          <w:szCs w:val="4"/>
        </w:rPr>
      </w:pPr>
    </w:p>
    <w:p w14:paraId="60D56C18" w14:textId="77777777" w:rsidR="005D5843" w:rsidRDefault="005D5843" w:rsidP="00EC286A">
      <w:pPr>
        <w:pStyle w:val="Textonotaalfinal"/>
      </w:pPr>
      <w:r w:rsidRPr="00CF2FA1">
        <w:rPr>
          <w:rStyle w:val="Refdenotaalfinal"/>
          <w:color w:val="FFFFFF"/>
          <w:sz w:val="4"/>
          <w:szCs w:val="4"/>
        </w:rPr>
        <w:endnoteRef/>
      </w:r>
      <w:r w:rsidRPr="00CF2FA1">
        <w:rPr>
          <w:color w:val="FFFFFF"/>
          <w:sz w:val="4"/>
          <w:szCs w:val="4"/>
        </w:rPr>
        <w:t xml:space="preserve"> LAS FACULTADES DEL REPRESENTANTE LEGAL PUEDEN SER MODIFICADAS POR LOS CONSTITUYENTES</w:t>
      </w:r>
    </w:p>
  </w:endnote>
  <w:endnote w:id="61">
    <w:p w14:paraId="76A0B60C" w14:textId="77777777" w:rsidR="005D5843" w:rsidRPr="00CF2FA1" w:rsidRDefault="005D5843" w:rsidP="00EC286A">
      <w:pPr>
        <w:pStyle w:val="Textonotaalfinal"/>
        <w:rPr>
          <w:color w:val="FFFFFF"/>
          <w:sz w:val="4"/>
          <w:szCs w:val="4"/>
        </w:rPr>
      </w:pPr>
    </w:p>
    <w:p w14:paraId="0E74E8B1" w14:textId="77777777" w:rsidR="005D5843" w:rsidRDefault="005D5843" w:rsidP="00EC286A">
      <w:pPr>
        <w:pStyle w:val="Textonotaalfinal"/>
      </w:pPr>
      <w:r w:rsidRPr="00CF2FA1">
        <w:rPr>
          <w:rStyle w:val="Refdenotaalfinal"/>
          <w:color w:val="FFFFFF"/>
          <w:sz w:val="4"/>
          <w:szCs w:val="4"/>
        </w:rPr>
        <w:endnoteRef/>
      </w:r>
      <w:r w:rsidRPr="00CF2FA1">
        <w:rPr>
          <w:color w:val="FFFFFF"/>
          <w:sz w:val="4"/>
          <w:szCs w:val="4"/>
        </w:rPr>
        <w:t xml:space="preserve"> LAS FACULTADES DEL REPRESENTANTE LEGAL PUEDEN SER MODIFICADAS POR LOS CONSTITUYENTES</w:t>
      </w:r>
    </w:p>
  </w:endnote>
  <w:endnote w:id="62">
    <w:p w14:paraId="360F8B5E" w14:textId="77777777" w:rsidR="005D5843" w:rsidRPr="00CF2FA1" w:rsidRDefault="005D5843" w:rsidP="00EC286A">
      <w:pPr>
        <w:pStyle w:val="Textonotaalfinal"/>
        <w:rPr>
          <w:color w:val="FFFFFF"/>
          <w:sz w:val="4"/>
          <w:szCs w:val="4"/>
        </w:rPr>
      </w:pPr>
    </w:p>
    <w:p w14:paraId="0D62706A" w14:textId="77777777" w:rsidR="005D5843" w:rsidRDefault="005D5843" w:rsidP="00EC286A">
      <w:pPr>
        <w:pStyle w:val="Textonotaalfinal"/>
      </w:pPr>
      <w:r w:rsidRPr="00CF2FA1">
        <w:rPr>
          <w:rStyle w:val="Refdenotaalfinal"/>
          <w:color w:val="FFFFFF"/>
          <w:sz w:val="4"/>
          <w:szCs w:val="4"/>
        </w:rPr>
        <w:endnoteRef/>
      </w:r>
      <w:r w:rsidRPr="00CF2FA1">
        <w:rPr>
          <w:color w:val="FFFFFF"/>
          <w:sz w:val="4"/>
          <w:szCs w:val="4"/>
        </w:rPr>
        <w:t xml:space="preserve"> LAS FACULTADES DEL REPRESENTANTE LEGAL PUEDEN SER MODIFICADAS POR LOS ASOCIADOS</w:t>
      </w:r>
    </w:p>
  </w:endnote>
  <w:endnote w:id="63">
    <w:p w14:paraId="147F4F21" w14:textId="77777777" w:rsidR="005D5843" w:rsidRPr="00CF2FA1" w:rsidRDefault="005D5843" w:rsidP="00EC286A">
      <w:pPr>
        <w:pStyle w:val="Textonotaalfinal"/>
        <w:rPr>
          <w:color w:val="FFFFFF"/>
          <w:sz w:val="4"/>
          <w:szCs w:val="4"/>
        </w:rPr>
      </w:pPr>
    </w:p>
    <w:p w14:paraId="730B5670" w14:textId="77777777" w:rsidR="005D5843" w:rsidRDefault="005D5843" w:rsidP="00EC286A">
      <w:pPr>
        <w:pStyle w:val="Textonotaalfinal"/>
      </w:pPr>
      <w:r w:rsidRPr="00CF2FA1">
        <w:rPr>
          <w:rStyle w:val="Refdenotaalfinal"/>
          <w:color w:val="FFFFFF"/>
          <w:sz w:val="4"/>
          <w:szCs w:val="4"/>
        </w:rPr>
        <w:endnoteRef/>
      </w:r>
      <w:r w:rsidRPr="00CF2FA1">
        <w:rPr>
          <w:color w:val="FFFFFF"/>
          <w:sz w:val="4"/>
          <w:szCs w:val="4"/>
        </w:rPr>
        <w:t xml:space="preserve"> LAS FACULTADES DEL REPRESENTANTE LEGAL PUEDEN SER MODIFICADAS POR LOS ASOCIADOS</w:t>
      </w:r>
    </w:p>
  </w:endnote>
  <w:endnote w:id="64">
    <w:p w14:paraId="15000266" w14:textId="77777777" w:rsidR="005D5843" w:rsidRPr="00CF2FA1" w:rsidRDefault="005D5843" w:rsidP="00EC286A">
      <w:pPr>
        <w:pStyle w:val="Textonotaalfinal"/>
        <w:rPr>
          <w:color w:val="FFFFFF"/>
          <w:sz w:val="4"/>
          <w:szCs w:val="4"/>
        </w:rPr>
      </w:pPr>
    </w:p>
    <w:p w14:paraId="3C68B256" w14:textId="77777777" w:rsidR="005D5843" w:rsidRDefault="005D5843" w:rsidP="00EC286A">
      <w:pPr>
        <w:pStyle w:val="Textonotaalfinal"/>
      </w:pPr>
      <w:r w:rsidRPr="00CF2FA1">
        <w:rPr>
          <w:rStyle w:val="Refdenotaalfinal"/>
          <w:color w:val="FFFFFF"/>
          <w:sz w:val="4"/>
          <w:szCs w:val="4"/>
        </w:rPr>
        <w:endnoteRef/>
      </w:r>
      <w:r w:rsidRPr="00CF2FA1">
        <w:rPr>
          <w:color w:val="FFFFFF"/>
          <w:sz w:val="4"/>
          <w:szCs w:val="4"/>
        </w:rPr>
        <w:t xml:space="preserve"> LAS FACULTADES DEL REPRESENTANTE LEGAL PUEDEN SER MODIFICADAS POR LOS ASOCIADOS</w:t>
      </w:r>
    </w:p>
  </w:endnote>
  <w:endnote w:id="65">
    <w:p w14:paraId="178E5853" w14:textId="77777777" w:rsidR="005D5843" w:rsidRPr="00CF2FA1" w:rsidRDefault="005D5843" w:rsidP="00EC286A">
      <w:pPr>
        <w:pStyle w:val="Textonotaalfinal"/>
        <w:rPr>
          <w:color w:val="FFFFFF"/>
          <w:sz w:val="4"/>
          <w:szCs w:val="4"/>
        </w:rPr>
      </w:pPr>
    </w:p>
    <w:p w14:paraId="4ADF1BC7" w14:textId="77777777" w:rsidR="005D5843" w:rsidRDefault="005D5843" w:rsidP="00EC286A">
      <w:pPr>
        <w:pStyle w:val="Textonotaalfinal"/>
      </w:pPr>
      <w:r w:rsidRPr="00CF2FA1">
        <w:rPr>
          <w:rStyle w:val="Refdenotaalfinal"/>
          <w:color w:val="FFFFFF"/>
          <w:sz w:val="4"/>
          <w:szCs w:val="4"/>
        </w:rPr>
        <w:endnoteRef/>
      </w:r>
      <w:r w:rsidRPr="00CF2FA1">
        <w:rPr>
          <w:color w:val="FFFFFF"/>
          <w:sz w:val="4"/>
          <w:szCs w:val="4"/>
        </w:rPr>
        <w:t xml:space="preserve"> LAS FACULTADES DEL REPRESENTANTE LEGAL PUEDEN SER MODIFICADAS POR LOS ASOCIADOS</w:t>
      </w:r>
    </w:p>
  </w:endnote>
  <w:endnote w:id="66">
    <w:p w14:paraId="6C3980E6" w14:textId="77777777" w:rsidR="005D5843" w:rsidRPr="00CF2FA1" w:rsidRDefault="005D5843" w:rsidP="00EC286A">
      <w:pPr>
        <w:pStyle w:val="Textonotaalfinal"/>
        <w:rPr>
          <w:color w:val="FFFFFF"/>
          <w:sz w:val="4"/>
          <w:szCs w:val="4"/>
        </w:rPr>
      </w:pPr>
    </w:p>
    <w:p w14:paraId="7512EF10" w14:textId="77777777" w:rsidR="005D5843" w:rsidRDefault="005D5843" w:rsidP="00EC286A">
      <w:pPr>
        <w:pStyle w:val="Textonotaalfinal"/>
      </w:pPr>
      <w:r w:rsidRPr="00CF2FA1">
        <w:rPr>
          <w:rStyle w:val="Refdenotaalfinal"/>
          <w:color w:val="FFFFFF"/>
          <w:sz w:val="4"/>
          <w:szCs w:val="4"/>
        </w:rPr>
        <w:endnoteRef/>
      </w:r>
      <w:r w:rsidRPr="00CF2FA1">
        <w:rPr>
          <w:color w:val="FFFFFF"/>
          <w:sz w:val="4"/>
          <w:szCs w:val="4"/>
        </w:rPr>
        <w:t xml:space="preserve"> LAS FACULTADES DEL REPRESENTANTE LEGAL PUEDEN SER MODIFICADAS POR LOS CONSTITUYENTES</w:t>
      </w:r>
    </w:p>
  </w:endnote>
  <w:endnote w:id="67">
    <w:p w14:paraId="726A2E39" w14:textId="77777777" w:rsidR="005D5843" w:rsidRPr="00CF2FA1" w:rsidRDefault="005D5843" w:rsidP="00EC286A">
      <w:pPr>
        <w:pStyle w:val="Textonotaalfinal"/>
        <w:rPr>
          <w:color w:val="FFFFFF"/>
          <w:sz w:val="4"/>
          <w:szCs w:val="4"/>
        </w:rPr>
      </w:pPr>
    </w:p>
    <w:p w14:paraId="6E7C32D2" w14:textId="77777777" w:rsidR="005D5843" w:rsidRDefault="005D5843" w:rsidP="00EC286A">
      <w:pPr>
        <w:pStyle w:val="Textonotaalfinal"/>
      </w:pPr>
      <w:r w:rsidRPr="00CF2FA1">
        <w:rPr>
          <w:rStyle w:val="Refdenotaalfinal"/>
          <w:color w:val="FFFFFF"/>
          <w:sz w:val="4"/>
          <w:szCs w:val="4"/>
        </w:rPr>
        <w:endnoteRef/>
      </w:r>
      <w:r w:rsidRPr="00CF2FA1">
        <w:rPr>
          <w:color w:val="FFFFFF"/>
          <w:sz w:val="4"/>
          <w:szCs w:val="4"/>
        </w:rPr>
        <w:t xml:space="preserve"> LAS FACULTADES DEL REPRESENTANTE LEGAL PUEDEN SER MODIFICADAS POR LOS CONSTITUYENTES</w:t>
      </w:r>
    </w:p>
  </w:endnote>
  <w:endnote w:id="68">
    <w:p w14:paraId="2DB694B5" w14:textId="77777777" w:rsidR="005D5843" w:rsidRPr="00CF2FA1" w:rsidRDefault="005D5843" w:rsidP="00EC286A">
      <w:pPr>
        <w:pStyle w:val="Textonotaalfinal"/>
        <w:rPr>
          <w:color w:val="FFFFFF"/>
          <w:sz w:val="4"/>
          <w:szCs w:val="4"/>
        </w:rPr>
      </w:pPr>
    </w:p>
    <w:p w14:paraId="5073A551" w14:textId="77777777" w:rsidR="005D5843" w:rsidRDefault="005D5843" w:rsidP="00EC286A">
      <w:pPr>
        <w:pStyle w:val="Textonotaalfinal"/>
      </w:pPr>
      <w:r w:rsidRPr="00CF2FA1">
        <w:rPr>
          <w:rStyle w:val="Refdenotaalfinal"/>
          <w:color w:val="FFFFFF"/>
          <w:sz w:val="4"/>
          <w:szCs w:val="4"/>
        </w:rPr>
        <w:endnoteRef/>
      </w:r>
      <w:r w:rsidRPr="00CF2FA1">
        <w:rPr>
          <w:color w:val="FFFFFF"/>
          <w:sz w:val="4"/>
          <w:szCs w:val="4"/>
        </w:rPr>
        <w:t xml:space="preserve"> LAS FACULTADES DEL REPRESENTANTE LEGAL PUEDEN SER MODIFICADAS POR LOS CONSTITUYENTES</w:t>
      </w:r>
    </w:p>
  </w:endnote>
  <w:endnote w:id="69">
    <w:p w14:paraId="7F99EBCA" w14:textId="77777777" w:rsidR="005D5843" w:rsidRPr="00CF2FA1" w:rsidRDefault="005D5843" w:rsidP="00EC286A">
      <w:pPr>
        <w:pStyle w:val="Textonotaalfinal"/>
        <w:rPr>
          <w:color w:val="FFFFFF"/>
          <w:sz w:val="4"/>
          <w:szCs w:val="4"/>
        </w:rPr>
      </w:pPr>
    </w:p>
    <w:p w14:paraId="4EF79CA4" w14:textId="77777777" w:rsidR="005D5843" w:rsidRDefault="005D5843" w:rsidP="00EC286A">
      <w:pPr>
        <w:pStyle w:val="Textonotaalfinal"/>
      </w:pPr>
      <w:r w:rsidRPr="00CF2FA1">
        <w:rPr>
          <w:rStyle w:val="Refdenotaalfinal"/>
          <w:color w:val="FFFFFF"/>
          <w:sz w:val="4"/>
          <w:szCs w:val="4"/>
        </w:rPr>
        <w:endnoteRef/>
      </w:r>
      <w:r w:rsidRPr="00CF2FA1">
        <w:rPr>
          <w:color w:val="FFFFFF"/>
          <w:sz w:val="4"/>
          <w:szCs w:val="4"/>
        </w:rPr>
        <w:t xml:space="preserve"> LAS FACULTADES DEL REPRESENTANTE LEGAL PUEDEN SER MODIFICADAS POR LOS CONSTITUYENTES</w:t>
      </w:r>
    </w:p>
  </w:endnote>
  <w:endnote w:id="70">
    <w:p w14:paraId="0C412DF3" w14:textId="77777777" w:rsidR="005D5843" w:rsidRPr="00CF2FA1" w:rsidRDefault="005D5843" w:rsidP="00EC286A">
      <w:pPr>
        <w:pStyle w:val="Textonotaalfinal"/>
        <w:rPr>
          <w:color w:val="FFFFFF"/>
          <w:sz w:val="4"/>
          <w:szCs w:val="4"/>
        </w:rPr>
      </w:pPr>
    </w:p>
    <w:p w14:paraId="3B8C8C1C" w14:textId="77777777" w:rsidR="005D5843" w:rsidRDefault="005D5843" w:rsidP="00EC286A">
      <w:pPr>
        <w:pStyle w:val="Textonotaalfinal"/>
      </w:pPr>
      <w:r w:rsidRPr="00CF2FA1">
        <w:rPr>
          <w:rStyle w:val="Refdenotaalfinal"/>
          <w:color w:val="FFFFFF"/>
          <w:sz w:val="4"/>
          <w:szCs w:val="4"/>
        </w:rPr>
        <w:endnoteRef/>
      </w:r>
      <w:r w:rsidRPr="00CF2FA1">
        <w:rPr>
          <w:color w:val="FFFFFF"/>
          <w:sz w:val="4"/>
          <w:szCs w:val="4"/>
        </w:rPr>
        <w:t xml:space="preserve"> LAS FACULTADES DEL REPRESENTANTE LEGAL PUEDEN SER MODIFICADAS POR LOS CONSTITUYENTES</w:t>
      </w:r>
    </w:p>
  </w:endnote>
  <w:endnote w:id="71">
    <w:p w14:paraId="19E7D6EE" w14:textId="77777777" w:rsidR="005D5843" w:rsidRPr="00CF2FA1" w:rsidRDefault="005D5843" w:rsidP="00EC286A">
      <w:pPr>
        <w:pStyle w:val="Textonotaalfinal"/>
        <w:rPr>
          <w:color w:val="FFFFFF"/>
          <w:sz w:val="4"/>
          <w:szCs w:val="4"/>
        </w:rPr>
      </w:pPr>
    </w:p>
    <w:p w14:paraId="6E2D2A3F" w14:textId="77777777" w:rsidR="005D5843" w:rsidRDefault="005D5843" w:rsidP="00EC286A">
      <w:pPr>
        <w:pStyle w:val="Textonotaalfinal"/>
      </w:pPr>
      <w:r w:rsidRPr="00CF2FA1">
        <w:rPr>
          <w:rStyle w:val="Refdenotaalfinal"/>
          <w:color w:val="FFFFFF"/>
          <w:sz w:val="4"/>
          <w:szCs w:val="4"/>
        </w:rPr>
        <w:endnoteRef/>
      </w:r>
      <w:r w:rsidRPr="00CF2FA1">
        <w:rPr>
          <w:color w:val="FFFFFF"/>
          <w:sz w:val="4"/>
          <w:szCs w:val="4"/>
        </w:rPr>
        <w:t xml:space="preserve"> LAS FACULTADES DEL REPRESENTANTE LEGAL PUEDEN SER MODIFICADAS POR LOS CONSTITUYENTES</w:t>
      </w:r>
    </w:p>
  </w:endnote>
  <w:endnote w:id="72">
    <w:p w14:paraId="55BA9F28" w14:textId="77777777" w:rsidR="005D5843" w:rsidRPr="00CF2FA1" w:rsidRDefault="005D5843" w:rsidP="00EC286A">
      <w:pPr>
        <w:pStyle w:val="Textonotaalfinal"/>
        <w:rPr>
          <w:color w:val="FFFFFF"/>
          <w:sz w:val="4"/>
          <w:szCs w:val="4"/>
        </w:rPr>
      </w:pPr>
    </w:p>
    <w:p w14:paraId="7378AD80" w14:textId="77777777" w:rsidR="005D5843" w:rsidRDefault="005D5843" w:rsidP="00EC286A">
      <w:pPr>
        <w:pStyle w:val="Textonotaalfinal"/>
      </w:pPr>
      <w:r w:rsidRPr="00CF2FA1">
        <w:rPr>
          <w:rStyle w:val="Refdenotaalfinal"/>
          <w:color w:val="FFFFFF"/>
          <w:sz w:val="4"/>
          <w:szCs w:val="4"/>
        </w:rPr>
        <w:endnoteRef/>
      </w:r>
      <w:r w:rsidRPr="00CF2FA1">
        <w:rPr>
          <w:color w:val="FFFFFF"/>
          <w:sz w:val="4"/>
          <w:szCs w:val="4"/>
        </w:rPr>
        <w:t xml:space="preserve"> LAS FACULTADES DEL REPRESENTANTE LEGAL PUEDEN SER MODIFICADAS POR LOS CONSTITUYENTES</w:t>
      </w:r>
    </w:p>
  </w:endnote>
  <w:endnote w:id="73">
    <w:p w14:paraId="77A4FDE2" w14:textId="77777777" w:rsidR="005D5843" w:rsidRPr="00CF2FA1" w:rsidRDefault="005D5843" w:rsidP="00EC286A">
      <w:pPr>
        <w:pStyle w:val="Textonotaalfinal"/>
        <w:rPr>
          <w:color w:val="FFFFFF"/>
          <w:sz w:val="4"/>
          <w:szCs w:val="4"/>
        </w:rPr>
      </w:pPr>
    </w:p>
    <w:p w14:paraId="0FACC702" w14:textId="77777777" w:rsidR="005D5843" w:rsidRDefault="005D5843" w:rsidP="00EC286A">
      <w:pPr>
        <w:pStyle w:val="Textonotaalfinal"/>
      </w:pPr>
      <w:r w:rsidRPr="00CF2FA1">
        <w:rPr>
          <w:rStyle w:val="Refdenotaalfinal"/>
          <w:color w:val="FFFFFF"/>
          <w:sz w:val="4"/>
          <w:szCs w:val="4"/>
        </w:rPr>
        <w:endnoteRef/>
      </w:r>
      <w:r w:rsidRPr="00CF2FA1">
        <w:rPr>
          <w:color w:val="FFFFFF"/>
          <w:sz w:val="4"/>
          <w:szCs w:val="4"/>
        </w:rPr>
        <w:t xml:space="preserve"> LAS FACULTADES DEL REPRESENTANTE LEGAL PUEDEN SER MODIFICADAS POR LOS CONSTITUYENTES</w:t>
      </w:r>
    </w:p>
  </w:endnote>
  <w:endnote w:id="74">
    <w:p w14:paraId="725B4D99" w14:textId="77777777" w:rsidR="005D5843" w:rsidRPr="00CF2FA1" w:rsidRDefault="005D5843" w:rsidP="00EC286A">
      <w:pPr>
        <w:pStyle w:val="Textonotaalfinal"/>
        <w:rPr>
          <w:color w:val="FFFFFF"/>
          <w:sz w:val="4"/>
          <w:szCs w:val="4"/>
        </w:rPr>
      </w:pPr>
    </w:p>
    <w:p w14:paraId="33BCD76D" w14:textId="77777777" w:rsidR="005D5843" w:rsidRDefault="005D5843" w:rsidP="00EC286A">
      <w:pPr>
        <w:pStyle w:val="Textonotaalfinal"/>
      </w:pPr>
      <w:r w:rsidRPr="00CF2FA1">
        <w:rPr>
          <w:rStyle w:val="Refdenotaalfinal"/>
          <w:color w:val="FFFFFF"/>
          <w:sz w:val="4"/>
          <w:szCs w:val="4"/>
        </w:rPr>
        <w:endnoteRef/>
      </w:r>
      <w:r w:rsidRPr="00CF2FA1">
        <w:rPr>
          <w:color w:val="FFFFFF"/>
          <w:sz w:val="4"/>
          <w:szCs w:val="4"/>
        </w:rPr>
        <w:t xml:space="preserve"> LAS FACULTADES DEL REPRESENTANTE LEGAL PUEDEN SER MODIFICADAS POR LOS CONSTITUYENTES</w:t>
      </w:r>
    </w:p>
  </w:endnote>
  <w:endnote w:id="75">
    <w:p w14:paraId="6EA1395A" w14:textId="77777777" w:rsidR="005D5843" w:rsidRPr="00CF2FA1" w:rsidRDefault="005D5843" w:rsidP="00EC286A">
      <w:pPr>
        <w:pStyle w:val="Textonotaalfinal"/>
        <w:rPr>
          <w:color w:val="FFFFFF"/>
          <w:sz w:val="4"/>
          <w:szCs w:val="4"/>
        </w:rPr>
      </w:pPr>
    </w:p>
    <w:p w14:paraId="3A2219D9" w14:textId="77777777" w:rsidR="005D5843" w:rsidRDefault="005D5843" w:rsidP="00EC286A">
      <w:pPr>
        <w:pStyle w:val="Textonotaalfinal"/>
      </w:pPr>
      <w:r w:rsidRPr="00CF2FA1">
        <w:rPr>
          <w:rStyle w:val="Refdenotaalfinal"/>
          <w:color w:val="FFFFFF"/>
          <w:sz w:val="4"/>
          <w:szCs w:val="4"/>
        </w:rPr>
        <w:endnoteRef/>
      </w:r>
      <w:r w:rsidRPr="00CF2FA1">
        <w:rPr>
          <w:color w:val="FFFFFF"/>
          <w:sz w:val="4"/>
          <w:szCs w:val="4"/>
        </w:rPr>
        <w:t xml:space="preserve"> LAS FACULTADES DEL REPRESENTANTE LEGAL PUEDEN SER MODIFICADAS POR LOS CONSTITUYENTES</w:t>
      </w:r>
    </w:p>
  </w:endnote>
  <w:endnote w:id="76">
    <w:p w14:paraId="49465FE4" w14:textId="77777777" w:rsidR="005D5843" w:rsidRPr="00CF2FA1" w:rsidRDefault="005D5843" w:rsidP="00EC286A">
      <w:pPr>
        <w:pStyle w:val="Textonotaalfinal"/>
        <w:rPr>
          <w:color w:val="FFFFFF"/>
          <w:sz w:val="4"/>
          <w:szCs w:val="4"/>
        </w:rPr>
      </w:pPr>
    </w:p>
    <w:p w14:paraId="2BD9814D" w14:textId="77777777" w:rsidR="005D5843" w:rsidRDefault="005D5843" w:rsidP="00EC286A">
      <w:pPr>
        <w:pStyle w:val="Textonotaalfinal"/>
      </w:pPr>
      <w:r w:rsidRPr="00CF2FA1">
        <w:rPr>
          <w:rStyle w:val="Refdenotaalfinal"/>
          <w:color w:val="FFFFFF"/>
          <w:sz w:val="4"/>
          <w:szCs w:val="4"/>
        </w:rPr>
        <w:endnoteRef/>
      </w:r>
      <w:r w:rsidRPr="00CF2FA1">
        <w:rPr>
          <w:color w:val="FFFFFF"/>
          <w:sz w:val="4"/>
          <w:szCs w:val="4"/>
        </w:rPr>
        <w:t xml:space="preserve"> LAS FACULTADES DEL REPRESENTANTE LEGAL PUEDEN SER MODIFICADAS POR LOS CONSTITUYENTES</w:t>
      </w:r>
    </w:p>
  </w:endnote>
  <w:endnote w:id="77">
    <w:p w14:paraId="524227C9" w14:textId="77777777" w:rsidR="005D5843" w:rsidRPr="00CF2FA1" w:rsidRDefault="005D5843" w:rsidP="00EC286A">
      <w:pPr>
        <w:pStyle w:val="Textonotaalfinal"/>
        <w:rPr>
          <w:color w:val="FFFFFF"/>
          <w:sz w:val="4"/>
          <w:szCs w:val="4"/>
        </w:rPr>
      </w:pPr>
    </w:p>
    <w:p w14:paraId="4EFD286E" w14:textId="77777777" w:rsidR="005D5843" w:rsidRDefault="005D5843" w:rsidP="00EC286A">
      <w:pPr>
        <w:pStyle w:val="Textonotaalfinal"/>
      </w:pPr>
      <w:r w:rsidRPr="00CF2FA1">
        <w:rPr>
          <w:rStyle w:val="Refdenotaalfinal"/>
          <w:color w:val="FFFFFF"/>
          <w:sz w:val="4"/>
          <w:szCs w:val="4"/>
        </w:rPr>
        <w:endnoteRef/>
      </w:r>
      <w:r w:rsidRPr="00CF2FA1">
        <w:rPr>
          <w:color w:val="FFFFFF"/>
          <w:sz w:val="4"/>
          <w:szCs w:val="4"/>
        </w:rPr>
        <w:t xml:space="preserve"> LAS FACULTADES DEL REPRESENTANTE LEGAL PUEDEN SER MODIFICADAS POR LOS CONSTITUYENTES</w:t>
      </w:r>
    </w:p>
  </w:endnote>
  <w:endnote w:id="78">
    <w:p w14:paraId="6104D8B4" w14:textId="77777777" w:rsidR="005D5843" w:rsidRPr="00CF2FA1" w:rsidRDefault="005D5843" w:rsidP="00EC286A">
      <w:pPr>
        <w:pStyle w:val="Textonotaalfinal"/>
        <w:rPr>
          <w:color w:val="FFFFFF"/>
          <w:sz w:val="4"/>
          <w:szCs w:val="4"/>
        </w:rPr>
      </w:pPr>
    </w:p>
    <w:p w14:paraId="11FA5BF1" w14:textId="77777777" w:rsidR="005D5843" w:rsidRDefault="005D5843" w:rsidP="00EC286A">
      <w:pPr>
        <w:pStyle w:val="Textonotaalfinal"/>
      </w:pPr>
      <w:r w:rsidRPr="00CF2FA1">
        <w:rPr>
          <w:rStyle w:val="Refdenotaalfinal"/>
          <w:color w:val="FFFFFF"/>
          <w:sz w:val="4"/>
          <w:szCs w:val="4"/>
        </w:rPr>
        <w:endnoteRef/>
      </w:r>
      <w:r w:rsidRPr="00CF2FA1">
        <w:rPr>
          <w:color w:val="FFFFFF"/>
          <w:sz w:val="4"/>
          <w:szCs w:val="4"/>
        </w:rPr>
        <w:t xml:space="preserve"> LAS FACULTADES DEL REPRESENTANTE LEGAL PUEDEN SER MODIFICADAS POR LOS CONSTITUYENTES</w:t>
      </w:r>
    </w:p>
  </w:endnote>
  <w:endnote w:id="79">
    <w:p w14:paraId="4CA5EB44" w14:textId="77777777" w:rsidR="005D5843" w:rsidRPr="00CF2FA1" w:rsidRDefault="005D5843" w:rsidP="00EC286A">
      <w:pPr>
        <w:pStyle w:val="Textonotaalfinal"/>
        <w:rPr>
          <w:color w:val="FFFFFF"/>
          <w:sz w:val="4"/>
          <w:szCs w:val="4"/>
        </w:rPr>
      </w:pPr>
    </w:p>
    <w:p w14:paraId="143F6AD2" w14:textId="77777777" w:rsidR="005D5843" w:rsidRDefault="005D5843" w:rsidP="00EC286A">
      <w:pPr>
        <w:pStyle w:val="Textonotaalfinal"/>
      </w:pPr>
      <w:r w:rsidRPr="00CF2FA1">
        <w:rPr>
          <w:rStyle w:val="Refdenotaalfinal"/>
          <w:color w:val="FFFFFF"/>
          <w:sz w:val="4"/>
          <w:szCs w:val="4"/>
        </w:rPr>
        <w:endnoteRef/>
      </w:r>
      <w:r w:rsidRPr="00CF2FA1">
        <w:rPr>
          <w:color w:val="FFFFFF"/>
          <w:sz w:val="4"/>
          <w:szCs w:val="4"/>
        </w:rPr>
        <w:t xml:space="preserve"> LAS FACULTADES DEL REPRESENTANTE LEGAL PUEDEN SER MODIFICADAS POR LOS CONSTITUYENTES</w:t>
      </w:r>
    </w:p>
  </w:endnote>
  <w:endnote w:id="80">
    <w:p w14:paraId="5FF1A8F8" w14:textId="77777777" w:rsidR="005D5843" w:rsidRPr="00CF2FA1" w:rsidRDefault="005D5843" w:rsidP="00EC286A">
      <w:pPr>
        <w:pStyle w:val="Textonotaalfinal"/>
        <w:rPr>
          <w:color w:val="FFFFFF"/>
          <w:sz w:val="4"/>
          <w:szCs w:val="4"/>
        </w:rPr>
      </w:pPr>
    </w:p>
    <w:p w14:paraId="54EC1227" w14:textId="77777777" w:rsidR="005D5843" w:rsidRDefault="005D5843" w:rsidP="00EC286A">
      <w:pPr>
        <w:pStyle w:val="Textonotaalfinal"/>
      </w:pPr>
      <w:r w:rsidRPr="00CF2FA1">
        <w:rPr>
          <w:rStyle w:val="Refdenotaalfinal"/>
          <w:color w:val="FFFFFF"/>
          <w:sz w:val="4"/>
          <w:szCs w:val="4"/>
        </w:rPr>
        <w:endnoteRef/>
      </w:r>
      <w:r w:rsidRPr="00CF2FA1">
        <w:rPr>
          <w:color w:val="FFFFFF"/>
          <w:sz w:val="4"/>
          <w:szCs w:val="4"/>
        </w:rPr>
        <w:t xml:space="preserve"> LAS FACULTADES DEL REPRESENTANTE LEGAL PUEDEN SER MODIFICADAS POR LOS CONSTITUYENTES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lbertus Medium">
    <w:altName w:val="Eras Medium ITC"/>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1E6753" w14:textId="77777777" w:rsidR="00053028" w:rsidRDefault="00053028" w:rsidP="00EC286A">
      <w:r>
        <w:separator/>
      </w:r>
    </w:p>
  </w:footnote>
  <w:footnote w:type="continuationSeparator" w:id="0">
    <w:p w14:paraId="7DF44803" w14:textId="77777777" w:rsidR="00053028" w:rsidRDefault="00053028" w:rsidP="00EC28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91B00"/>
    <w:multiLevelType w:val="hybridMultilevel"/>
    <w:tmpl w:val="24A4F52A"/>
    <w:lvl w:ilvl="0" w:tplc="240A000F">
      <w:start w:val="1"/>
      <w:numFmt w:val="decimal"/>
      <w:lvlText w:val="%1."/>
      <w:lvlJc w:val="left"/>
      <w:pPr>
        <w:ind w:left="720" w:hanging="360"/>
      </w:pPr>
      <w:rPr>
        <w:rFonts w:cs="Times New Roman"/>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 w15:restartNumberingAfterBreak="0">
    <w:nsid w:val="10BB0381"/>
    <w:multiLevelType w:val="hybridMultilevel"/>
    <w:tmpl w:val="AC18C7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3E32177"/>
    <w:multiLevelType w:val="hybridMultilevel"/>
    <w:tmpl w:val="3C3C26A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4D862B0"/>
    <w:multiLevelType w:val="hybridMultilevel"/>
    <w:tmpl w:val="3702AD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9B44C8F"/>
    <w:multiLevelType w:val="hybridMultilevel"/>
    <w:tmpl w:val="E1D8E056"/>
    <w:lvl w:ilvl="0" w:tplc="0C0A0019">
      <w:start w:val="1"/>
      <w:numFmt w:val="lowerLetter"/>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1C11766F"/>
    <w:multiLevelType w:val="hybridMultilevel"/>
    <w:tmpl w:val="DE62F2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2C75E54"/>
    <w:multiLevelType w:val="hybridMultilevel"/>
    <w:tmpl w:val="DF8CBA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9A54138"/>
    <w:multiLevelType w:val="hybridMultilevel"/>
    <w:tmpl w:val="5BE6F768"/>
    <w:lvl w:ilvl="0" w:tplc="0C0A000F">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8" w15:restartNumberingAfterBreak="0">
    <w:nsid w:val="55DF10CD"/>
    <w:multiLevelType w:val="hybridMultilevel"/>
    <w:tmpl w:val="ABE4C6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D3E5783"/>
    <w:multiLevelType w:val="hybridMultilevel"/>
    <w:tmpl w:val="2EE436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AB72C2B"/>
    <w:multiLevelType w:val="hybridMultilevel"/>
    <w:tmpl w:val="F9F6FDD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07F7DA4"/>
    <w:multiLevelType w:val="hybridMultilevel"/>
    <w:tmpl w:val="E3DAC2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4"/>
  </w:num>
  <w:num w:numId="3">
    <w:abstractNumId w:val="10"/>
  </w:num>
  <w:num w:numId="4">
    <w:abstractNumId w:val="2"/>
  </w:num>
  <w:num w:numId="5">
    <w:abstractNumId w:val="11"/>
  </w:num>
  <w:num w:numId="6">
    <w:abstractNumId w:val="1"/>
  </w:num>
  <w:num w:numId="7">
    <w:abstractNumId w:val="5"/>
  </w:num>
  <w:num w:numId="8">
    <w:abstractNumId w:val="8"/>
  </w:num>
  <w:num w:numId="9">
    <w:abstractNumId w:val="7"/>
  </w:num>
  <w:num w:numId="10">
    <w:abstractNumId w:val="6"/>
  </w:num>
  <w:num w:numId="11">
    <w:abstractNumId w:val="9"/>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nda Barros Montealegre">
    <w15:presenceInfo w15:providerId="None" w15:userId="Linda Barros Montealegre"/>
  </w15:person>
  <w15:person w15:author="juan camilo franco m">
    <w15:presenceInfo w15:providerId="None" w15:userId="juan camilo franco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readOnly" w:enforcement="1" w:cryptProviderType="rsaFull" w:cryptAlgorithmClass="hash" w:cryptAlgorithmType="typeAny" w:cryptAlgorithmSid="4" w:cryptSpinCount="100000" w:hash="3Wbgzfo9xlJhLsRxGlCZkZy2kRs=" w:salt="ck3vEDwtXWBV3VQgs14aRQ=="/>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86A"/>
    <w:rsid w:val="00053028"/>
    <w:rsid w:val="000B1D8A"/>
    <w:rsid w:val="00152593"/>
    <w:rsid w:val="001E2F8E"/>
    <w:rsid w:val="00396B04"/>
    <w:rsid w:val="003F2325"/>
    <w:rsid w:val="00430C98"/>
    <w:rsid w:val="0045083D"/>
    <w:rsid w:val="004B2645"/>
    <w:rsid w:val="004C4D8B"/>
    <w:rsid w:val="004D1ED3"/>
    <w:rsid w:val="00500311"/>
    <w:rsid w:val="005158EF"/>
    <w:rsid w:val="0056352F"/>
    <w:rsid w:val="005D5843"/>
    <w:rsid w:val="006155A9"/>
    <w:rsid w:val="00666608"/>
    <w:rsid w:val="006B259B"/>
    <w:rsid w:val="006F19C7"/>
    <w:rsid w:val="0071272C"/>
    <w:rsid w:val="00746FC9"/>
    <w:rsid w:val="007516EF"/>
    <w:rsid w:val="007D36E6"/>
    <w:rsid w:val="00832485"/>
    <w:rsid w:val="00881528"/>
    <w:rsid w:val="00891937"/>
    <w:rsid w:val="008E3FA4"/>
    <w:rsid w:val="0095408D"/>
    <w:rsid w:val="009977F5"/>
    <w:rsid w:val="009A0B8B"/>
    <w:rsid w:val="009C302C"/>
    <w:rsid w:val="00AD4795"/>
    <w:rsid w:val="00AE2390"/>
    <w:rsid w:val="00B57FE3"/>
    <w:rsid w:val="00C03DFB"/>
    <w:rsid w:val="00C17258"/>
    <w:rsid w:val="00CB5EFA"/>
    <w:rsid w:val="00D279A5"/>
    <w:rsid w:val="00D43764"/>
    <w:rsid w:val="00D5626E"/>
    <w:rsid w:val="00E2496B"/>
    <w:rsid w:val="00E43230"/>
    <w:rsid w:val="00E6547E"/>
    <w:rsid w:val="00E70396"/>
    <w:rsid w:val="00EB0EE8"/>
    <w:rsid w:val="00EB340B"/>
    <w:rsid w:val="00EC286A"/>
    <w:rsid w:val="00F1530E"/>
    <w:rsid w:val="00F968D9"/>
    <w:rsid w:val="00FC3F91"/>
    <w:rsid w:val="00FD78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03D7301A"/>
  <w15:docId w15:val="{D4B30B1F-EBFF-4BC1-A642-EDC92A7D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86A"/>
    <w:pPr>
      <w:spacing w:after="0" w:line="240" w:lineRule="auto"/>
    </w:pPr>
    <w:rPr>
      <w:rFonts w:ascii="Arial" w:eastAsia="Times New Roman" w:hAnsi="Arial" w:cs="Times New Roman"/>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uiPriority w:val="99"/>
    <w:rsid w:val="00EC286A"/>
    <w:rPr>
      <w:sz w:val="20"/>
    </w:rPr>
  </w:style>
  <w:style w:type="character" w:customStyle="1" w:styleId="TextonotaalfinalCar">
    <w:name w:val="Texto nota al final Car"/>
    <w:basedOn w:val="Fuentedeprrafopredeter"/>
    <w:link w:val="Textonotaalfinal"/>
    <w:uiPriority w:val="99"/>
    <w:rsid w:val="00EC286A"/>
    <w:rPr>
      <w:rFonts w:ascii="Arial" w:eastAsia="Times New Roman" w:hAnsi="Arial" w:cs="Times New Roman"/>
      <w:sz w:val="20"/>
      <w:szCs w:val="20"/>
      <w:lang w:val="es-ES" w:eastAsia="es-ES"/>
    </w:rPr>
  </w:style>
  <w:style w:type="character" w:styleId="Refdenotaalfinal">
    <w:name w:val="endnote reference"/>
    <w:basedOn w:val="Fuentedeprrafopredeter"/>
    <w:uiPriority w:val="99"/>
    <w:rsid w:val="00EC286A"/>
    <w:rPr>
      <w:rFonts w:cs="Times New Roman"/>
      <w:vertAlign w:val="superscript"/>
    </w:rPr>
  </w:style>
  <w:style w:type="paragraph" w:styleId="Prrafodelista">
    <w:name w:val="List Paragraph"/>
    <w:basedOn w:val="Normal"/>
    <w:uiPriority w:val="99"/>
    <w:qFormat/>
    <w:rsid w:val="00EC286A"/>
    <w:pPr>
      <w:ind w:left="720"/>
      <w:contextualSpacing/>
    </w:pPr>
  </w:style>
  <w:style w:type="character" w:customStyle="1" w:styleId="Estilo6">
    <w:name w:val="Estilo6"/>
    <w:basedOn w:val="Fuentedeprrafopredeter"/>
    <w:uiPriority w:val="99"/>
    <w:rsid w:val="00EC286A"/>
    <w:rPr>
      <w:rFonts w:ascii="Albertus Medium" w:hAnsi="Albertus Medium" w:cs="Times New Roman"/>
      <w:b/>
      <w:color w:val="auto"/>
      <w:sz w:val="24"/>
    </w:rPr>
  </w:style>
  <w:style w:type="character" w:customStyle="1" w:styleId="Estilo12">
    <w:name w:val="Estilo12"/>
    <w:basedOn w:val="Fuentedeprrafopredeter"/>
    <w:uiPriority w:val="99"/>
    <w:rsid w:val="00EC286A"/>
    <w:rPr>
      <w:rFonts w:ascii="Albertus Medium" w:hAnsi="Albertus Medium" w:cs="Times New Roman"/>
      <w:b/>
      <w:color w:val="000000"/>
      <w:sz w:val="24"/>
    </w:rPr>
  </w:style>
  <w:style w:type="paragraph" w:styleId="Sinespaciado">
    <w:name w:val="No Spacing"/>
    <w:uiPriority w:val="99"/>
    <w:qFormat/>
    <w:rsid w:val="00EC286A"/>
    <w:pPr>
      <w:spacing w:after="0" w:line="240" w:lineRule="auto"/>
    </w:pPr>
    <w:rPr>
      <w:rFonts w:ascii="Calibri" w:eastAsia="Calibri" w:hAnsi="Calibri" w:cs="Times New Roman"/>
      <w:lang w:val="es-ES"/>
    </w:rPr>
  </w:style>
  <w:style w:type="paragraph" w:styleId="Textonotapie">
    <w:name w:val="footnote text"/>
    <w:basedOn w:val="Normal"/>
    <w:link w:val="TextonotapieCar"/>
    <w:uiPriority w:val="99"/>
    <w:rsid w:val="00EC286A"/>
    <w:rPr>
      <w:rFonts w:ascii="Times New Roman" w:hAnsi="Times New Roman"/>
      <w:sz w:val="20"/>
    </w:rPr>
  </w:style>
  <w:style w:type="character" w:customStyle="1" w:styleId="TextonotapieCar">
    <w:name w:val="Texto nota pie Car"/>
    <w:basedOn w:val="Fuentedeprrafopredeter"/>
    <w:link w:val="Textonotapie"/>
    <w:uiPriority w:val="99"/>
    <w:rsid w:val="00EC286A"/>
    <w:rPr>
      <w:rFonts w:ascii="Times New Roman" w:eastAsia="Times New Roman" w:hAnsi="Times New Roman" w:cs="Times New Roman"/>
      <w:sz w:val="20"/>
      <w:szCs w:val="20"/>
      <w:lang w:val="es-ES" w:eastAsia="es-ES"/>
    </w:rPr>
  </w:style>
  <w:style w:type="table" w:styleId="Tablaconcuadrcula">
    <w:name w:val="Table Grid"/>
    <w:basedOn w:val="Tablanormal"/>
    <w:uiPriority w:val="39"/>
    <w:rsid w:val="00EC2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rsid w:val="00EC286A"/>
    <w:pPr>
      <w:spacing w:after="120"/>
    </w:pPr>
    <w:rPr>
      <w:rFonts w:ascii="Times New Roman" w:hAnsi="Times New Roman"/>
      <w:szCs w:val="24"/>
    </w:rPr>
  </w:style>
  <w:style w:type="character" w:customStyle="1" w:styleId="TextoindependienteCar">
    <w:name w:val="Texto independiente Car"/>
    <w:basedOn w:val="Fuentedeprrafopredeter"/>
    <w:link w:val="Textoindependiente"/>
    <w:uiPriority w:val="99"/>
    <w:rsid w:val="00EC286A"/>
    <w:rPr>
      <w:rFonts w:ascii="Times New Roman" w:eastAsia="Times New Roman" w:hAnsi="Times New Roman" w:cs="Times New Roman"/>
      <w:sz w:val="24"/>
      <w:szCs w:val="24"/>
      <w:lang w:val="es-ES" w:eastAsia="es-ES"/>
    </w:rPr>
  </w:style>
  <w:style w:type="character" w:styleId="Refdecomentario">
    <w:name w:val="annotation reference"/>
    <w:basedOn w:val="Fuentedeprrafopredeter"/>
    <w:uiPriority w:val="99"/>
    <w:semiHidden/>
    <w:unhideWhenUsed/>
    <w:rsid w:val="004D1ED3"/>
    <w:rPr>
      <w:sz w:val="16"/>
      <w:szCs w:val="16"/>
    </w:rPr>
  </w:style>
  <w:style w:type="paragraph" w:styleId="Textocomentario">
    <w:name w:val="annotation text"/>
    <w:basedOn w:val="Normal"/>
    <w:link w:val="TextocomentarioCar"/>
    <w:uiPriority w:val="99"/>
    <w:semiHidden/>
    <w:unhideWhenUsed/>
    <w:rsid w:val="004D1ED3"/>
    <w:rPr>
      <w:sz w:val="20"/>
    </w:rPr>
  </w:style>
  <w:style w:type="character" w:customStyle="1" w:styleId="TextocomentarioCar">
    <w:name w:val="Texto comentario Car"/>
    <w:basedOn w:val="Fuentedeprrafopredeter"/>
    <w:link w:val="Textocomentario"/>
    <w:uiPriority w:val="99"/>
    <w:semiHidden/>
    <w:rsid w:val="004D1ED3"/>
    <w:rPr>
      <w:rFonts w:ascii="Arial" w:eastAsia="Times New Roman" w:hAnsi="Arial"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4D1ED3"/>
    <w:rPr>
      <w:b/>
      <w:bCs/>
    </w:rPr>
  </w:style>
  <w:style w:type="character" w:customStyle="1" w:styleId="AsuntodelcomentarioCar">
    <w:name w:val="Asunto del comentario Car"/>
    <w:basedOn w:val="TextocomentarioCar"/>
    <w:link w:val="Asuntodelcomentario"/>
    <w:uiPriority w:val="99"/>
    <w:semiHidden/>
    <w:rsid w:val="004D1ED3"/>
    <w:rPr>
      <w:rFonts w:ascii="Arial" w:eastAsia="Times New Roman" w:hAnsi="Arial" w:cs="Times New Roman"/>
      <w:b/>
      <w:bCs/>
      <w:sz w:val="20"/>
      <w:szCs w:val="20"/>
      <w:lang w:val="es-ES" w:eastAsia="es-ES"/>
    </w:rPr>
  </w:style>
  <w:style w:type="paragraph" w:styleId="Textodeglobo">
    <w:name w:val="Balloon Text"/>
    <w:basedOn w:val="Normal"/>
    <w:link w:val="TextodegloboCar"/>
    <w:uiPriority w:val="99"/>
    <w:semiHidden/>
    <w:unhideWhenUsed/>
    <w:rsid w:val="004D1ED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1ED3"/>
    <w:rPr>
      <w:rFonts w:ascii="Segoe UI" w:eastAsia="Times New Roman"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4660</Words>
  <Characters>25636</Characters>
  <Application>Microsoft Office Word</Application>
  <DocSecurity>8</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Barros Montealegre</dc:creator>
  <cp:keywords/>
  <dc:description/>
  <cp:lastModifiedBy>SENA</cp:lastModifiedBy>
  <cp:revision>2</cp:revision>
  <dcterms:created xsi:type="dcterms:W3CDTF">2021-11-05T23:36:00Z</dcterms:created>
  <dcterms:modified xsi:type="dcterms:W3CDTF">2021-11-05T23:36:00Z</dcterms:modified>
</cp:coreProperties>
</file>